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4245B" w14:textId="77777777" w:rsidR="000010D7" w:rsidRDefault="00FB192F">
      <w:pPr>
        <w:pStyle w:val="Heading1"/>
        <w:divId w:val="762191151"/>
        <w:rPr>
          <w:rFonts w:eastAsia="Times New Roman"/>
          <w:sz w:val="57"/>
          <w:szCs w:val="57"/>
        </w:rPr>
      </w:pPr>
      <w:r>
        <w:rPr>
          <w:rFonts w:eastAsia="Times New Roman"/>
          <w:sz w:val="57"/>
          <w:szCs w:val="57"/>
        </w:rPr>
        <w:t>Data Science on Blockchain with R. Part 1: reading the blockchain</w:t>
      </w:r>
    </w:p>
    <w:p w14:paraId="3A1383B6" w14:textId="77777777" w:rsidR="000010D7" w:rsidRDefault="00FB192F">
      <w:pPr>
        <w:pStyle w:val="Heading4"/>
        <w:divId w:val="762191151"/>
        <w:rPr>
          <w:rFonts w:eastAsia="Times New Roman"/>
        </w:rPr>
      </w:pPr>
      <w:r>
        <w:rPr>
          <w:rFonts w:eastAsia="Times New Roman"/>
        </w:rPr>
        <w:t>By Thomas de Marchin (Senior Manager Statistics and Data Sciences at Pharmalex) and Milana Filatenkova (Manager Statistics and Data Sciences at Pharmalex)</w:t>
      </w:r>
    </w:p>
    <w:p w14:paraId="19B0AFFE" w14:textId="77777777" w:rsidR="000010D7" w:rsidRDefault="00FB192F">
      <w:pPr>
        <w:pStyle w:val="Heading4"/>
        <w:divId w:val="762191151"/>
        <w:rPr>
          <w:rFonts w:eastAsia="Times New Roman"/>
        </w:rPr>
      </w:pPr>
      <w:r>
        <w:rPr>
          <w:rFonts w:eastAsia="Times New Roman"/>
        </w:rPr>
        <w:t>4/11/2021</w:t>
      </w:r>
    </w:p>
    <w:p w14:paraId="2A5C52B4" w14:textId="77777777" w:rsidR="000010D7" w:rsidRDefault="00FB192F">
      <w:pPr>
        <w:divId w:val="587736681"/>
        <w:rPr>
          <w:rFonts w:eastAsia="Times New Roman"/>
        </w:rPr>
      </w:pPr>
      <w:r>
        <w:rPr>
          <w:rFonts w:eastAsia="Times New Roman"/>
          <w:noProof/>
          <w:sz w:val="20"/>
          <w:szCs w:val="20"/>
        </w:rPr>
        <w:drawing>
          <wp:inline distT="0" distB="0" distL="0" distR="0" wp14:anchorId="0C43D1C4" wp14:editId="2CD133A4">
            <wp:extent cx="6356350" cy="2928802"/>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1417" cy="2935744"/>
                    </a:xfrm>
                    <a:prstGeom prst="rect">
                      <a:avLst/>
                    </a:prstGeom>
                    <a:noFill/>
                    <a:ln>
                      <a:noFill/>
                    </a:ln>
                  </pic:spPr>
                </pic:pic>
              </a:graphicData>
            </a:graphic>
          </wp:inline>
        </w:drawing>
      </w:r>
    </w:p>
    <w:p w14:paraId="32DD9C68" w14:textId="77777777" w:rsidR="000010D7" w:rsidRDefault="00FB192F">
      <w:pPr>
        <w:pStyle w:val="Caption1"/>
        <w:divId w:val="587736681"/>
      </w:pPr>
      <w:r>
        <w:t>Cryptopunks are the earliest versions of NFTs. Image from Cryptopunks.</w:t>
      </w:r>
    </w:p>
    <w:p w14:paraId="7AC61386" w14:textId="77777777" w:rsidR="000010D7" w:rsidRDefault="00FB192F">
      <w:pPr>
        <w:pStyle w:val="Heading1"/>
        <w:divId w:val="649290315"/>
        <w:rPr>
          <w:rFonts w:eastAsia="Times New Roman"/>
        </w:rPr>
      </w:pPr>
      <w:r>
        <w:rPr>
          <w:rFonts w:eastAsia="Times New Roman"/>
        </w:rPr>
        <w:t>Intro</w:t>
      </w:r>
    </w:p>
    <w:p w14:paraId="1BE80267" w14:textId="77777777" w:rsidR="000010D7" w:rsidRDefault="00FB192F">
      <w:pPr>
        <w:pStyle w:val="NormalWeb"/>
        <w:divId w:val="649290315"/>
      </w:pPr>
      <w:r>
        <w:rPr>
          <w:rStyle w:val="Emphasis"/>
          <w:b/>
          <w:bCs/>
        </w:rPr>
        <w:t>What is the Blockchain:</w:t>
      </w:r>
      <w:r>
        <w:t xml:space="preserve"> A blockchain is a growing list of records, called blocks, that are linked together using cryptography. It is used for recording transactions, tracking assets, and building trust between participating parties. Primarily known for Bitcoin and cryptocurrencies application, Blockchain is now used in almost all domains, including supply chain, healthcare, logistic, identity </w:t>
      </w:r>
      <w:proofErr w:type="gramStart"/>
      <w:r>
        <w:t>management,…</w:t>
      </w:r>
      <w:proofErr w:type="gramEnd"/>
      <w:r>
        <w:t xml:space="preserve"> Hundreds of blockchains exist with their own specifications and applications: Bitcoin, Ethereum, Tezos,…</w:t>
      </w:r>
    </w:p>
    <w:p w14:paraId="2EB0F3AC" w14:textId="77777777" w:rsidR="000010D7" w:rsidRDefault="00FB192F">
      <w:pPr>
        <w:pStyle w:val="NormalWeb"/>
        <w:divId w:val="649290315"/>
      </w:pPr>
      <w:r>
        <w:rPr>
          <w:rStyle w:val="Emphasis"/>
          <w:b/>
          <w:bCs/>
        </w:rPr>
        <w:t>What are NFTs:</w:t>
      </w:r>
      <w:r>
        <w:t xml:space="preserve"> Non-Fungible Tokens are used to represent ownership of unique items. They let us tokenize things like art, collectibles, even real estate. They can only have one official owner at a </w:t>
      </w:r>
      <w:proofErr w:type="gramStart"/>
      <w:r>
        <w:t>time</w:t>
      </w:r>
      <w:proofErr w:type="gramEnd"/>
      <w:r>
        <w:t xml:space="preserve"> and they’re secured by the Blockchain, no one can modify the record of ownership or copy/paste a new NFT into existence. You’ve probably heard of the artist Beeple who sold one of his NFT art for $69 million. For more information, see </w:t>
      </w:r>
      <w:hyperlink r:id="rId7" w:history="1">
        <w:r>
          <w:rPr>
            <w:rStyle w:val="Hyperlink"/>
          </w:rPr>
          <w:t>https://ethereum.org/en/nft</w:t>
        </w:r>
      </w:hyperlink>
      <w:r>
        <w:t>,</w:t>
      </w:r>
    </w:p>
    <w:p w14:paraId="5580E78C" w14:textId="77777777" w:rsidR="000010D7" w:rsidRDefault="00FB192F">
      <w:pPr>
        <w:pStyle w:val="NormalWeb"/>
        <w:divId w:val="649290315"/>
      </w:pPr>
      <w:r>
        <w:rPr>
          <w:rStyle w:val="Emphasis"/>
          <w:b/>
          <w:bCs/>
        </w:rPr>
        <w:lastRenderedPageBreak/>
        <w:t>What is R:</w:t>
      </w:r>
      <w:r>
        <w:t xml:space="preserve"> R language is widely used among statisticians and data miners for developing data analysis software.</w:t>
      </w:r>
    </w:p>
    <w:p w14:paraId="4D3FCC70" w14:textId="77777777" w:rsidR="000010D7" w:rsidRDefault="00FB192F">
      <w:pPr>
        <w:pStyle w:val="NormalWeb"/>
        <w:divId w:val="649290315"/>
      </w:pPr>
      <w:r>
        <w:rPr>
          <w:rStyle w:val="Emphasis"/>
          <w:b/>
          <w:bCs/>
        </w:rPr>
        <w:t>Why doing data science on blockchain:</w:t>
      </w:r>
      <w:r>
        <w:t xml:space="preserve"> As Blockchain technology is booming, there is a growing need in tools and people able to read, understand and summarize the information contained on the </w:t>
      </w:r>
      <w:commentRangeStart w:id="0"/>
      <w:r>
        <w:t>ledger.</w:t>
      </w:r>
      <w:commentRangeEnd w:id="0"/>
      <w:r w:rsidR="004B3DB4">
        <w:rPr>
          <w:rStyle w:val="CommentReference"/>
        </w:rPr>
        <w:commentReference w:id="0"/>
      </w:r>
    </w:p>
    <w:p w14:paraId="2392B1B7" w14:textId="06D1E140" w:rsidR="000010D7" w:rsidRDefault="00FB192F">
      <w:pPr>
        <w:pStyle w:val="NormalWeb"/>
        <w:divId w:val="649290315"/>
      </w:pPr>
      <w:r>
        <w:rPr>
          <w:rStyle w:val="Emphasis"/>
          <w:b/>
          <w:bCs/>
        </w:rPr>
        <w:t xml:space="preserve">What is an </w:t>
      </w:r>
      <w:commentRangeStart w:id="1"/>
      <w:r>
        <w:rPr>
          <w:rStyle w:val="Emphasis"/>
          <w:b/>
          <w:bCs/>
        </w:rPr>
        <w:t>API:</w:t>
      </w:r>
      <w:r>
        <w:t xml:space="preserve"> </w:t>
      </w:r>
      <w:commentRangeEnd w:id="1"/>
      <w:r w:rsidR="00502FB2">
        <w:rPr>
          <w:rStyle w:val="CommentReference"/>
        </w:rPr>
        <w:commentReference w:id="1"/>
      </w:r>
      <w:r>
        <w:t xml:space="preserve">An API is a software intermediary that allows two applications to talk to </w:t>
      </w:r>
      <w:proofErr w:type="gramStart"/>
      <w:r>
        <w:t>each other.</w:t>
      </w:r>
      <w:proofErr w:type="gramEnd"/>
      <w:r>
        <w:t xml:space="preserve"> APIs are designed to help developers </w:t>
      </w:r>
      <w:ins w:id="2" w:author="Milana Filatenkova" w:date="2021-06-11T14:49:00Z">
        <w:r w:rsidR="00502FB2">
          <w:rPr>
            <w:lang w:val="en-GB"/>
          </w:rPr>
          <w:t xml:space="preserve">make </w:t>
        </w:r>
      </w:ins>
      <w:del w:id="3" w:author="Milana Filatenkova" w:date="2021-06-11T14:49:00Z">
        <w:r w:rsidDel="00502FB2">
          <w:delText xml:space="preserve">performing </w:delText>
        </w:r>
      </w:del>
      <w:r>
        <w:t>requests to another software (i.e. downloading information) and getting results in predefined easy to read format, without having to understand how this software works.</w:t>
      </w:r>
    </w:p>
    <w:p w14:paraId="4DB888D4" w14:textId="188E2290" w:rsidR="000010D7" w:rsidRDefault="00FB192F">
      <w:pPr>
        <w:pStyle w:val="NormalWeb"/>
        <w:divId w:val="649290315"/>
      </w:pPr>
      <w:r>
        <w:t xml:space="preserve">There are already several articles dealing with blockchain data analysis </w:t>
      </w:r>
      <w:ins w:id="4" w:author="Milana Filatenkova" w:date="2021-06-11T14:50:00Z">
        <w:r w:rsidR="00335FFD">
          <w:rPr>
            <w:lang w:val="en-GB"/>
          </w:rPr>
          <w:t>in</w:t>
        </w:r>
      </w:ins>
      <w:del w:id="5" w:author="Milana Filatenkova" w:date="2021-06-11T14:50:00Z">
        <w:r w:rsidDel="00335FFD">
          <w:delText xml:space="preserve">with </w:delText>
        </w:r>
      </w:del>
      <w:r>
        <w:t xml:space="preserve">R, but most of them focus on price forecasting. Obtaining data on the cryptocurrencies price is quite straightforward, there are many databases available on internet. But how to </w:t>
      </w:r>
      <w:proofErr w:type="gramStart"/>
      <w:r>
        <w:t>actually read</w:t>
      </w:r>
      <w:proofErr w:type="gramEnd"/>
      <w:r>
        <w:t xml:space="preserve"> the blockchain? In this article, we will focus on reading blockchain transactions. Not all transactions but specifically, transactions related to NFTs. We will read the Ethereum blockchain, probably the top one used to trade NFTs. Several market places allowing to trade NFTs exist: OpenSea, </w:t>
      </w:r>
      <w:proofErr w:type="gramStart"/>
      <w:r>
        <w:t>Rarible,…</w:t>
      </w:r>
      <w:proofErr w:type="gramEnd"/>
      <w:r>
        <w:t xml:space="preserve"> We will focus here on OpenSea, the largest NFT trading places one </w:t>
      </w:r>
      <w:proofErr w:type="gramStart"/>
      <w:r>
        <w:t>at the moment</w:t>
      </w:r>
      <w:proofErr w:type="gramEnd"/>
      <w:r>
        <w:t>.</w:t>
      </w:r>
    </w:p>
    <w:p w14:paraId="3B661491" w14:textId="77777777" w:rsidR="000010D7" w:rsidRDefault="00FB192F">
      <w:pPr>
        <w:pStyle w:val="NormalWeb"/>
        <w:divId w:val="649290315"/>
      </w:pPr>
      <w:r>
        <w:t>Reading the raw blockchain is possible but it is hard. First of all, you have to setup a node and download the content of the blockchain (approximately 7TB at the time of writing), it is going to take some time</w:t>
      </w:r>
      <w:del w:id="6" w:author="Milana Filatenkova" w:date="2021-06-11T14:51:00Z">
        <w:r w:rsidDel="00B024A2">
          <w:delText>s</w:delText>
        </w:r>
      </w:del>
      <w:r>
        <w:t xml:space="preserve"> to synchronize</w:t>
      </w:r>
      <w:del w:id="7" w:author="Milana Filatenkova" w:date="2021-06-11T14:51:00Z">
        <w:r w:rsidDel="00B024A2">
          <w:delText>s</w:delText>
        </w:r>
      </w:del>
      <w:r>
        <w:t>… Secondly, the data are stored sequentially which requires developing specific tools to follow a transaction. Third, the structure of the block is particularly difficult to read. Fortunately for us, there are APIs which facilitate</w:t>
      </w:r>
      <w:del w:id="8" w:author="Milana Filatenkova" w:date="2021-06-11T14:51:00Z">
        <w:r w:rsidDel="00A76D0E">
          <w:delText>s</w:delText>
        </w:r>
      </w:del>
      <w:r>
        <w:t xml:space="preserve"> our work.</w:t>
      </w:r>
    </w:p>
    <w:p w14:paraId="562FD990" w14:textId="77777777" w:rsidR="000010D7" w:rsidRDefault="00FB192F">
      <w:pPr>
        <w:pStyle w:val="HTMLPreformatted"/>
        <w:divId w:val="649290315"/>
      </w:pPr>
      <w:r>
        <w:t># First, let's load a few useful packages</w:t>
      </w:r>
    </w:p>
    <w:p w14:paraId="04BA4FD1" w14:textId="77777777" w:rsidR="000010D7" w:rsidRDefault="00FB192F">
      <w:pPr>
        <w:pStyle w:val="HTMLPreformatted"/>
        <w:divId w:val="649290315"/>
      </w:pPr>
      <w:r>
        <w:t>library(tidyverse)</w:t>
      </w:r>
    </w:p>
    <w:p w14:paraId="7A94CAFB" w14:textId="77777777" w:rsidR="000010D7" w:rsidRDefault="00FB192F">
      <w:pPr>
        <w:pStyle w:val="HTMLPreformatted"/>
        <w:divId w:val="649290315"/>
      </w:pPr>
      <w:r>
        <w:t>library(httr)</w:t>
      </w:r>
    </w:p>
    <w:p w14:paraId="393BF905" w14:textId="77777777" w:rsidR="000010D7" w:rsidRDefault="00FB192F">
      <w:pPr>
        <w:pStyle w:val="HTMLPreformatted"/>
        <w:divId w:val="649290315"/>
      </w:pPr>
      <w:r>
        <w:t>library(jsonlite)</w:t>
      </w:r>
    </w:p>
    <w:p w14:paraId="4CCCF5C7" w14:textId="77777777" w:rsidR="000010D7" w:rsidRDefault="00FB192F">
      <w:pPr>
        <w:pStyle w:val="HTMLPreformatted"/>
        <w:divId w:val="649290315"/>
      </w:pPr>
      <w:r>
        <w:t>library(scales)</w:t>
      </w:r>
    </w:p>
    <w:p w14:paraId="6DFDBFA3" w14:textId="77777777" w:rsidR="000010D7" w:rsidRDefault="00FB192F">
      <w:pPr>
        <w:pStyle w:val="HTMLPreformatted"/>
        <w:divId w:val="649290315"/>
      </w:pPr>
      <w:r>
        <w:t>library(waffle)</w:t>
      </w:r>
    </w:p>
    <w:p w14:paraId="3AADC315" w14:textId="77777777" w:rsidR="000010D7" w:rsidRDefault="00FB192F">
      <w:pPr>
        <w:pStyle w:val="Heading1"/>
        <w:divId w:val="1677807738"/>
        <w:rPr>
          <w:rFonts w:eastAsia="Times New Roman"/>
        </w:rPr>
      </w:pPr>
      <w:r>
        <w:rPr>
          <w:rFonts w:eastAsia="Times New Roman"/>
        </w:rPr>
        <w:t>OpenSea API</w:t>
      </w:r>
    </w:p>
    <w:p w14:paraId="3721C1A4" w14:textId="77777777" w:rsidR="000010D7" w:rsidRDefault="00FB192F">
      <w:pPr>
        <w:pStyle w:val="NormalWeb"/>
        <w:divId w:val="1677807738"/>
      </w:pPr>
      <w:r>
        <w:t>OpenSea provides an API for fetching non-fungible ERC721 assets based on a set of query parameters. Let’s have a look:</w:t>
      </w:r>
    </w:p>
    <w:p w14:paraId="250E6F38" w14:textId="77777777" w:rsidR="000010D7" w:rsidRDefault="00FB192F">
      <w:pPr>
        <w:pStyle w:val="HTMLPreformatted"/>
        <w:divId w:val="1677807738"/>
      </w:pPr>
      <w:r>
        <w:t xml:space="preserve"># Retrieve sold NFTs </w:t>
      </w:r>
    </w:p>
    <w:p w14:paraId="35CD8B7D" w14:textId="77777777" w:rsidR="000010D7" w:rsidRDefault="00FB192F">
      <w:pPr>
        <w:pStyle w:val="HTMLPreformatted"/>
        <w:divId w:val="1677807738"/>
      </w:pPr>
      <w:r>
        <w:t xml:space="preserve">resOpenSea &lt;- </w:t>
      </w:r>
      <w:proofErr w:type="gramStart"/>
      <w:r>
        <w:t>GET(</w:t>
      </w:r>
      <w:proofErr w:type="gramEnd"/>
      <w:r>
        <w:t>"https://api.opensea.io/api/v1/events",</w:t>
      </w:r>
    </w:p>
    <w:p w14:paraId="296D1394" w14:textId="77777777" w:rsidR="000010D7" w:rsidRDefault="00FB192F">
      <w:pPr>
        <w:pStyle w:val="HTMLPreformatted"/>
        <w:divId w:val="1677807738"/>
      </w:pPr>
      <w:r>
        <w:t xml:space="preserve">          query = </w:t>
      </w:r>
      <w:proofErr w:type="gramStart"/>
      <w:r>
        <w:t>list(</w:t>
      </w:r>
      <w:proofErr w:type="gramEnd"/>
      <w:r>
        <w:t>limit=300, #number of events to retrieve</w:t>
      </w:r>
    </w:p>
    <w:p w14:paraId="5894CE16" w14:textId="77777777" w:rsidR="000010D7" w:rsidRDefault="00FB192F">
      <w:pPr>
        <w:pStyle w:val="HTMLPreformatted"/>
        <w:divId w:val="1677807738"/>
      </w:pPr>
      <w:r>
        <w:t xml:space="preserve">                       event_type="successful", #retrieve only the sales</w:t>
      </w:r>
    </w:p>
    <w:p w14:paraId="5FB2FA1B" w14:textId="77777777" w:rsidR="000010D7" w:rsidRDefault="00FB192F">
      <w:pPr>
        <w:pStyle w:val="HTMLPreformatted"/>
        <w:divId w:val="1677807738"/>
      </w:pPr>
      <w:r>
        <w:t xml:space="preserve">                       only_opensea="true")) #retrieve only sales from the opensea website</w:t>
      </w:r>
    </w:p>
    <w:p w14:paraId="7031CF06" w14:textId="77777777" w:rsidR="000010D7" w:rsidRDefault="000010D7">
      <w:pPr>
        <w:pStyle w:val="HTMLPreformatted"/>
        <w:divId w:val="1677807738"/>
      </w:pPr>
    </w:p>
    <w:p w14:paraId="41E004A1" w14:textId="77777777" w:rsidR="000010D7" w:rsidRDefault="00FB192F">
      <w:pPr>
        <w:pStyle w:val="HTMLPreformatted"/>
        <w:divId w:val="1677807738"/>
      </w:pPr>
      <w:r>
        <w:t xml:space="preserve"># Convert the raw unicode (not human friendly) into JSON format </w:t>
      </w:r>
    </w:p>
    <w:p w14:paraId="4A1E5A3F" w14:textId="77777777" w:rsidR="000010D7" w:rsidRDefault="00FB192F">
      <w:pPr>
        <w:pStyle w:val="HTMLPreformatted"/>
        <w:divId w:val="1677807738"/>
      </w:pPr>
      <w:r>
        <w:t xml:space="preserve"># Don't forget the option flatten=TRUE, otherwise the objects will be a complex list of </w:t>
      </w:r>
      <w:proofErr w:type="gramStart"/>
      <w:r>
        <w:t>list</w:t>
      </w:r>
      <w:proofErr w:type="gramEnd"/>
      <w:r>
        <w:t xml:space="preserve"> of list, impossible to work with</w:t>
      </w:r>
    </w:p>
    <w:p w14:paraId="097900DA" w14:textId="77777777" w:rsidR="000010D7" w:rsidRDefault="00FB192F">
      <w:pPr>
        <w:pStyle w:val="HTMLPreformatted"/>
        <w:divId w:val="1677807738"/>
      </w:pPr>
      <w:r>
        <w:t>dataOpenSea &lt;- fromJSON(rawToChar(resOpenSea$content), flatten=</w:t>
      </w:r>
      <w:proofErr w:type="gramStart"/>
      <w:r>
        <w:t>TRUE)[</w:t>
      </w:r>
      <w:proofErr w:type="gramEnd"/>
      <w:r>
        <w:t xml:space="preserve">[1]] </w:t>
      </w:r>
    </w:p>
    <w:p w14:paraId="02225622" w14:textId="77777777" w:rsidR="000010D7" w:rsidRDefault="000010D7">
      <w:pPr>
        <w:pStyle w:val="HTMLPreformatted"/>
        <w:divId w:val="1677807738"/>
      </w:pPr>
    </w:p>
    <w:p w14:paraId="7A4F0CE5" w14:textId="77777777" w:rsidR="000010D7" w:rsidRDefault="00FB192F">
      <w:pPr>
        <w:pStyle w:val="HTMLPreformatted"/>
        <w:divId w:val="1677807738"/>
      </w:pPr>
      <w:r>
        <w:t xml:space="preserve"># There are a lot of columns. We </w:t>
      </w:r>
      <w:proofErr w:type="gramStart"/>
      <w:r>
        <w:t>have to</w:t>
      </w:r>
      <w:proofErr w:type="gramEnd"/>
      <w:r>
        <w:t xml:space="preserve"> clean a bit.</w:t>
      </w:r>
    </w:p>
    <w:p w14:paraId="45AEB663" w14:textId="77777777" w:rsidR="000010D7" w:rsidRDefault="00FB192F">
      <w:pPr>
        <w:pStyle w:val="HTMLPreformatted"/>
        <w:divId w:val="1677807738"/>
      </w:pPr>
      <w:r>
        <w:lastRenderedPageBreak/>
        <w:t># Let's start removing the one containing only NA values</w:t>
      </w:r>
    </w:p>
    <w:p w14:paraId="5A97D4D9" w14:textId="77777777" w:rsidR="000010D7" w:rsidRDefault="00FB192F">
      <w:pPr>
        <w:pStyle w:val="HTMLPreformatted"/>
        <w:divId w:val="1677807738"/>
      </w:pPr>
      <w:r>
        <w:t xml:space="preserve">dataOpenSea &lt;- dataOpenSea %&gt;% </w:t>
      </w:r>
    </w:p>
    <w:p w14:paraId="0DCD5D5B" w14:textId="77777777" w:rsidR="000010D7" w:rsidRDefault="00FB192F">
      <w:pPr>
        <w:pStyle w:val="HTMLPreformatted"/>
        <w:divId w:val="1677807738"/>
      </w:pPr>
      <w:r>
        <w:t xml:space="preserve">  select_if(</w:t>
      </w:r>
      <w:proofErr w:type="gramStart"/>
      <w:r>
        <w:t>~!all</w:t>
      </w:r>
      <w:proofErr w:type="gramEnd"/>
      <w:r>
        <w:t>(is.na(.)))</w:t>
      </w:r>
    </w:p>
    <w:p w14:paraId="1A831B57" w14:textId="77777777" w:rsidR="000010D7" w:rsidRDefault="00FB192F">
      <w:pPr>
        <w:pStyle w:val="NormalWeb"/>
        <w:divId w:val="1677807738"/>
      </w:pPr>
      <w:r>
        <w:t>There is not a lot of explanations on the content of this dataset on the OpenSea website. I thus selected a few columns which seemed to contain interesting information (at least the ones I could understand).</w:t>
      </w:r>
    </w:p>
    <w:p w14:paraId="32BCA3AF" w14:textId="77777777" w:rsidR="000010D7" w:rsidRDefault="00FB192F">
      <w:pPr>
        <w:pStyle w:val="HTMLPreformatted"/>
        <w:divId w:val="1677807738"/>
      </w:pPr>
      <w:r>
        <w:t># Let's select a few columns with interesting information</w:t>
      </w:r>
    </w:p>
    <w:p w14:paraId="09E04A91" w14:textId="77777777" w:rsidR="000010D7" w:rsidRDefault="00FB192F">
      <w:pPr>
        <w:pStyle w:val="HTMLPreformatted"/>
        <w:divId w:val="1677807738"/>
      </w:pPr>
      <w:r>
        <w:t xml:space="preserve">dataOpenSea &lt;- dataOpenSea %&gt;% </w:t>
      </w:r>
      <w:proofErr w:type="gramStart"/>
      <w:r>
        <w:t>select(</w:t>
      </w:r>
      <w:proofErr w:type="gramEnd"/>
      <w:r>
        <w:t xml:space="preserve">"collection_slug", </w:t>
      </w:r>
    </w:p>
    <w:p w14:paraId="7C9955EB" w14:textId="77777777" w:rsidR="000010D7" w:rsidRDefault="00FB192F">
      <w:pPr>
        <w:pStyle w:val="HTMLPreformatted"/>
        <w:divId w:val="1677807738"/>
      </w:pPr>
      <w:r>
        <w:t xml:space="preserve">                                      "contract_address", </w:t>
      </w:r>
    </w:p>
    <w:p w14:paraId="21820FE2" w14:textId="77777777" w:rsidR="000010D7" w:rsidRDefault="00FB192F">
      <w:pPr>
        <w:pStyle w:val="HTMLPreformatted"/>
        <w:divId w:val="1677807738"/>
      </w:pPr>
      <w:r>
        <w:t xml:space="preserve">                                      "id", "quantity", </w:t>
      </w:r>
    </w:p>
    <w:p w14:paraId="15A82027" w14:textId="77777777" w:rsidR="000010D7" w:rsidRDefault="00FB192F">
      <w:pPr>
        <w:pStyle w:val="HTMLPreformatted"/>
        <w:divId w:val="1677807738"/>
      </w:pPr>
      <w:r>
        <w:t xml:space="preserve">                                      "payment_token.name", </w:t>
      </w:r>
    </w:p>
    <w:p w14:paraId="6DE643D8" w14:textId="77777777" w:rsidR="000010D7" w:rsidRDefault="00FB192F">
      <w:pPr>
        <w:pStyle w:val="HTMLPreformatted"/>
        <w:divId w:val="1677807738"/>
      </w:pPr>
      <w:r>
        <w:t xml:space="preserve">                                      "total_price", </w:t>
      </w:r>
    </w:p>
    <w:p w14:paraId="35C5A0D8" w14:textId="77777777" w:rsidR="000010D7" w:rsidRDefault="00FB192F">
      <w:pPr>
        <w:pStyle w:val="HTMLPreformatted"/>
        <w:divId w:val="1677807738"/>
      </w:pPr>
      <w:r>
        <w:t xml:space="preserve">                                      "</w:t>
      </w:r>
      <w:proofErr w:type="gramStart"/>
      <w:r>
        <w:t>seller.address</w:t>
      </w:r>
      <w:proofErr w:type="gramEnd"/>
      <w:r>
        <w:t xml:space="preserve">", </w:t>
      </w:r>
    </w:p>
    <w:p w14:paraId="79B83D2E" w14:textId="77777777" w:rsidR="000010D7" w:rsidRDefault="00FB192F">
      <w:pPr>
        <w:pStyle w:val="HTMLPreformatted"/>
        <w:divId w:val="1677807738"/>
      </w:pPr>
      <w:r>
        <w:t xml:space="preserve">                                      "</w:t>
      </w:r>
      <w:proofErr w:type="gramStart"/>
      <w:r>
        <w:t>transaction.timestamp</w:t>
      </w:r>
      <w:proofErr w:type="gramEnd"/>
      <w:r>
        <w:t xml:space="preserve">", </w:t>
      </w:r>
    </w:p>
    <w:p w14:paraId="2C100F30" w14:textId="77777777" w:rsidR="000010D7" w:rsidRDefault="00FB192F">
      <w:pPr>
        <w:pStyle w:val="HTMLPreformatted"/>
        <w:divId w:val="1677807738"/>
      </w:pPr>
      <w:r>
        <w:t xml:space="preserve">                                      "winner_</w:t>
      </w:r>
      <w:proofErr w:type="gramStart"/>
      <w:r>
        <w:t>account.address</w:t>
      </w:r>
      <w:proofErr w:type="gramEnd"/>
      <w:r>
        <w:t xml:space="preserve">", </w:t>
      </w:r>
    </w:p>
    <w:p w14:paraId="7F23797A" w14:textId="77777777" w:rsidR="000010D7" w:rsidRDefault="00FB192F">
      <w:pPr>
        <w:pStyle w:val="HTMLPreformatted"/>
        <w:divId w:val="1677807738"/>
      </w:pPr>
      <w:r>
        <w:t xml:space="preserve">                                      "payment_token.usd_price", </w:t>
      </w:r>
    </w:p>
    <w:p w14:paraId="0EF843BF" w14:textId="77777777" w:rsidR="000010D7" w:rsidRDefault="00FB192F">
      <w:pPr>
        <w:pStyle w:val="HTMLPreformatted"/>
        <w:divId w:val="1677807738"/>
      </w:pPr>
      <w:r>
        <w:t xml:space="preserve">                                      "payment_token.eth_price", </w:t>
      </w:r>
    </w:p>
    <w:p w14:paraId="654BA4C4" w14:textId="77777777" w:rsidR="000010D7" w:rsidRDefault="00FB192F">
      <w:pPr>
        <w:pStyle w:val="HTMLPreformatted"/>
        <w:divId w:val="1677807738"/>
      </w:pPr>
      <w:r>
        <w:t xml:space="preserve">                                      "</w:t>
      </w:r>
      <w:proofErr w:type="gramStart"/>
      <w:r>
        <w:t>asset.asset</w:t>
      </w:r>
      <w:proofErr w:type="gramEnd"/>
      <w:r>
        <w:t xml:space="preserve">_contract.schema_name") </w:t>
      </w:r>
    </w:p>
    <w:p w14:paraId="21FCDDC1" w14:textId="77777777" w:rsidR="000010D7" w:rsidRDefault="00FB192F">
      <w:pPr>
        <w:pStyle w:val="HTMLPreformatted"/>
        <w:divId w:val="1677807738"/>
      </w:pPr>
      <w:r>
        <w:t>#"</w:t>
      </w:r>
      <w:proofErr w:type="gramStart"/>
      <w:r>
        <w:t>asset.asset</w:t>
      </w:r>
      <w:proofErr w:type="gramEnd"/>
      <w:r>
        <w:t>_contract.address", "asset.asset_contract.asset_contract_type", "asset.asset_contract.created_date", "asset.asset_contract.name"</w:t>
      </w:r>
    </w:p>
    <w:p w14:paraId="7CD3F3D3" w14:textId="77777777" w:rsidR="000010D7" w:rsidRDefault="000010D7">
      <w:pPr>
        <w:pStyle w:val="HTMLPreformatted"/>
        <w:divId w:val="1677807738"/>
      </w:pPr>
    </w:p>
    <w:p w14:paraId="6A3DE720" w14:textId="77777777" w:rsidR="000010D7" w:rsidRDefault="00FB192F">
      <w:pPr>
        <w:pStyle w:val="HTMLPreformatted"/>
        <w:divId w:val="1677807738"/>
      </w:pPr>
      <w:r>
        <w:t xml:space="preserve"># Get a glimpse of the data </w:t>
      </w:r>
    </w:p>
    <w:p w14:paraId="63D8B208" w14:textId="77777777" w:rsidR="000010D7" w:rsidRDefault="00FB192F">
      <w:pPr>
        <w:pStyle w:val="HTMLPreformatted"/>
        <w:divId w:val="1677807738"/>
      </w:pPr>
      <w:r>
        <w:t>glimpse(dataOpenSea)</w:t>
      </w:r>
    </w:p>
    <w:p w14:paraId="0B32BCF8" w14:textId="77777777" w:rsidR="000010D7" w:rsidRDefault="00FB192F">
      <w:pPr>
        <w:pStyle w:val="HTMLPreformatted"/>
        <w:divId w:val="1677807738"/>
      </w:pPr>
      <w:r>
        <w:t>## Rows: 300</w:t>
      </w:r>
    </w:p>
    <w:p w14:paraId="34882453" w14:textId="77777777" w:rsidR="000010D7" w:rsidRDefault="00FB192F">
      <w:pPr>
        <w:pStyle w:val="HTMLPreformatted"/>
        <w:divId w:val="1677807738"/>
      </w:pPr>
      <w:r>
        <w:t>## Columns: 12</w:t>
      </w:r>
    </w:p>
    <w:p w14:paraId="65E660C3" w14:textId="77777777" w:rsidR="000010D7" w:rsidRDefault="00FB192F">
      <w:pPr>
        <w:pStyle w:val="HTMLPreformatted"/>
        <w:divId w:val="1677807738"/>
      </w:pPr>
      <w:r>
        <w:t>## $ collection_slug                  &lt;chr&gt; "malai-collection", "from-physical-to~</w:t>
      </w:r>
    </w:p>
    <w:p w14:paraId="521B0629" w14:textId="77777777" w:rsidR="000010D7" w:rsidRDefault="00FB192F">
      <w:pPr>
        <w:pStyle w:val="HTMLPreformatted"/>
        <w:divId w:val="1677807738"/>
      </w:pPr>
      <w:r>
        <w:t>## $ contract_address                 &lt;chr&gt; "0x7be8076f4ea4a4ad08075c2508e481d6c9~</w:t>
      </w:r>
    </w:p>
    <w:p w14:paraId="71C82D41" w14:textId="77777777" w:rsidR="000010D7" w:rsidRDefault="00FB192F">
      <w:pPr>
        <w:pStyle w:val="HTMLPreformatted"/>
        <w:divId w:val="1677807738"/>
      </w:pPr>
      <w:r>
        <w:t>## $ id                               &lt;int&gt; 193766734, 193766381, 193764901, 1937~</w:t>
      </w:r>
    </w:p>
    <w:p w14:paraId="277D1911" w14:textId="77777777" w:rsidR="000010D7" w:rsidRDefault="00FB192F">
      <w:pPr>
        <w:pStyle w:val="HTMLPreformatted"/>
        <w:divId w:val="1677807738"/>
      </w:pPr>
      <w:r>
        <w:t>## $ quantity                         &lt;chr&gt; "1", "10", "1", "1", "4", "1", "1", "~</w:t>
      </w:r>
    </w:p>
    <w:p w14:paraId="05375DCC" w14:textId="77777777" w:rsidR="000010D7" w:rsidRDefault="00FB192F">
      <w:pPr>
        <w:pStyle w:val="HTMLPreformatted"/>
        <w:divId w:val="1677807738"/>
      </w:pPr>
      <w:r>
        <w:t>## $ payment_token.name               &lt;chr&gt; "Ether", "Ether", "Ether", "Ether", "~</w:t>
      </w:r>
    </w:p>
    <w:p w14:paraId="38160C90" w14:textId="77777777" w:rsidR="000010D7" w:rsidRDefault="00FB192F">
      <w:pPr>
        <w:pStyle w:val="HTMLPreformatted"/>
        <w:divId w:val="1677807738"/>
      </w:pPr>
      <w:r>
        <w:t>## $ total_price                      &lt;chr&gt; "5000000000000000", "4000000000000000~</w:t>
      </w:r>
    </w:p>
    <w:p w14:paraId="40ECC5A8" w14:textId="77777777" w:rsidR="000010D7" w:rsidRDefault="00FB192F">
      <w:pPr>
        <w:pStyle w:val="HTMLPreformatted"/>
        <w:divId w:val="1677807738"/>
      </w:pPr>
      <w:r>
        <w:t xml:space="preserve">## $ </w:t>
      </w:r>
      <w:proofErr w:type="gramStart"/>
      <w:r>
        <w:t>seller.address</w:t>
      </w:r>
      <w:proofErr w:type="gramEnd"/>
      <w:r>
        <w:t xml:space="preserve">                   &lt;chr&gt; "0x67b3ba3582292ae12890026904591b0cb8~</w:t>
      </w:r>
    </w:p>
    <w:p w14:paraId="56679399" w14:textId="77777777" w:rsidR="000010D7" w:rsidRDefault="00FB192F">
      <w:pPr>
        <w:pStyle w:val="HTMLPreformatted"/>
        <w:divId w:val="1677807738"/>
      </w:pPr>
      <w:r>
        <w:t xml:space="preserve">## $ </w:t>
      </w:r>
      <w:proofErr w:type="gramStart"/>
      <w:r>
        <w:t>transaction.timestamp</w:t>
      </w:r>
      <w:proofErr w:type="gramEnd"/>
      <w:r>
        <w:t xml:space="preserve">            &lt;chr&gt; "2021-06-06T15:18:20", "2021-06-06T15~</w:t>
      </w:r>
    </w:p>
    <w:p w14:paraId="5E963F0E" w14:textId="77777777" w:rsidR="000010D7" w:rsidRDefault="00FB192F">
      <w:pPr>
        <w:pStyle w:val="HTMLPreformatted"/>
        <w:divId w:val="1677807738"/>
      </w:pPr>
      <w:r>
        <w:t>## $ winner_</w:t>
      </w:r>
      <w:proofErr w:type="gramStart"/>
      <w:r>
        <w:t>account.address</w:t>
      </w:r>
      <w:proofErr w:type="gramEnd"/>
      <w:r>
        <w:t xml:space="preserve">           &lt;chr&gt; "0xc0fdd5d4d5cebd6e9d8f4b28071ff4b334~</w:t>
      </w:r>
    </w:p>
    <w:p w14:paraId="44FDDA32" w14:textId="77777777" w:rsidR="000010D7" w:rsidRDefault="00FB192F">
      <w:pPr>
        <w:pStyle w:val="HTMLPreformatted"/>
        <w:divId w:val="1677807738"/>
      </w:pPr>
      <w:r>
        <w:t>## $ payment_token.usd_price          &lt;chr&gt; "2682.800000000000182000", "2682.8000~</w:t>
      </w:r>
    </w:p>
    <w:p w14:paraId="59A88F66" w14:textId="77777777" w:rsidR="000010D7" w:rsidRDefault="00FB192F">
      <w:pPr>
        <w:pStyle w:val="HTMLPreformatted"/>
        <w:divId w:val="1677807738"/>
      </w:pPr>
      <w:r>
        <w:t>## $ payment_token.eth_price          &lt;chr&gt; "1.000000000000000", "1.0000000000000~</w:t>
      </w:r>
    </w:p>
    <w:p w14:paraId="329210BA" w14:textId="77777777" w:rsidR="000010D7" w:rsidRDefault="00FB192F">
      <w:pPr>
        <w:pStyle w:val="HTMLPreformatted"/>
        <w:divId w:val="1677807738"/>
      </w:pPr>
      <w:r>
        <w:t xml:space="preserve">## $ </w:t>
      </w:r>
      <w:proofErr w:type="gramStart"/>
      <w:r>
        <w:t>asset.asset</w:t>
      </w:r>
      <w:proofErr w:type="gramEnd"/>
      <w:r>
        <w:t>_contract.schema_name &lt;chr&gt; "ERC1155", "ERC1155", "ERC1155", "ERC~</w:t>
      </w:r>
    </w:p>
    <w:p w14:paraId="28986CCA" w14:textId="77777777" w:rsidR="000010D7" w:rsidRDefault="00FB192F">
      <w:pPr>
        <w:pStyle w:val="NormalWeb"/>
        <w:divId w:val="1677807738"/>
      </w:pPr>
      <w:r>
        <w:t>Based on my guess, we have:</w:t>
      </w:r>
    </w:p>
    <w:p w14:paraId="7A924437" w14:textId="77777777" w:rsidR="000010D7" w:rsidRDefault="00FB192F">
      <w:pPr>
        <w:numPr>
          <w:ilvl w:val="0"/>
          <w:numId w:val="1"/>
        </w:numPr>
        <w:spacing w:before="100" w:beforeAutospacing="1" w:after="100" w:afterAutospacing="1"/>
        <w:divId w:val="1677807738"/>
        <w:rPr>
          <w:rFonts w:eastAsia="Times New Roman"/>
        </w:rPr>
      </w:pPr>
      <w:r>
        <w:rPr>
          <w:rFonts w:eastAsia="Times New Roman"/>
        </w:rPr>
        <w:t xml:space="preserve">collection_slug: The collection to which the item </w:t>
      </w:r>
      <w:proofErr w:type="gramStart"/>
      <w:r>
        <w:rPr>
          <w:rFonts w:eastAsia="Times New Roman"/>
        </w:rPr>
        <w:t>belong</w:t>
      </w:r>
      <w:proofErr w:type="gramEnd"/>
    </w:p>
    <w:p w14:paraId="584FF315" w14:textId="77777777" w:rsidR="000010D7" w:rsidRDefault="00FB192F">
      <w:pPr>
        <w:numPr>
          <w:ilvl w:val="0"/>
          <w:numId w:val="1"/>
        </w:numPr>
        <w:spacing w:before="100" w:beforeAutospacing="1" w:after="100" w:afterAutospacing="1"/>
        <w:divId w:val="1677807738"/>
        <w:rPr>
          <w:rFonts w:eastAsia="Times New Roman"/>
        </w:rPr>
      </w:pPr>
      <w:r>
        <w:rPr>
          <w:rFonts w:eastAsia="Times New Roman"/>
        </w:rPr>
        <w:t xml:space="preserve">contract_address: All the sales are managed by a contract (a piece of code / a software) which send the NFT to the winner of the bid. This is the address of the </w:t>
      </w:r>
      <w:r>
        <w:rPr>
          <w:rFonts w:eastAsia="Times New Roman"/>
        </w:rPr>
        <w:lastRenderedPageBreak/>
        <w:t>OpenSea contract. We see that there is only one address for all the sales, which means that all sales are managed by the same contract.</w:t>
      </w:r>
    </w:p>
    <w:p w14:paraId="0E2D4546" w14:textId="77777777" w:rsidR="000010D7" w:rsidRDefault="00FB192F">
      <w:pPr>
        <w:numPr>
          <w:ilvl w:val="0"/>
          <w:numId w:val="1"/>
        </w:numPr>
        <w:spacing w:before="100" w:beforeAutospacing="1" w:after="100" w:afterAutospacing="1"/>
        <w:divId w:val="1677807738"/>
        <w:rPr>
          <w:rFonts w:eastAsia="Times New Roman"/>
        </w:rPr>
      </w:pPr>
      <w:r>
        <w:rPr>
          <w:rFonts w:eastAsia="Times New Roman"/>
        </w:rPr>
        <w:t>id: A unique identifier for each sale</w:t>
      </w:r>
    </w:p>
    <w:p w14:paraId="79C73D55" w14:textId="77777777" w:rsidR="000010D7" w:rsidRDefault="00FB192F">
      <w:pPr>
        <w:numPr>
          <w:ilvl w:val="0"/>
          <w:numId w:val="1"/>
        </w:numPr>
        <w:spacing w:before="100" w:beforeAutospacing="1" w:after="100" w:afterAutospacing="1"/>
        <w:divId w:val="1677807738"/>
        <w:rPr>
          <w:rFonts w:eastAsia="Times New Roman"/>
        </w:rPr>
      </w:pPr>
      <w:r>
        <w:rPr>
          <w:rFonts w:eastAsia="Times New Roman"/>
        </w:rPr>
        <w:t>quantity: The number of items sold per transaction (see fungible / semi fungible below). As in the supermarket, you can buy 1 apple or 20.</w:t>
      </w:r>
    </w:p>
    <w:p w14:paraId="6B88DAD7" w14:textId="77777777" w:rsidR="000010D7" w:rsidRDefault="00FB192F">
      <w:pPr>
        <w:numPr>
          <w:ilvl w:val="0"/>
          <w:numId w:val="1"/>
        </w:numPr>
        <w:spacing w:before="100" w:beforeAutospacing="1" w:after="100" w:afterAutospacing="1"/>
        <w:divId w:val="1677807738"/>
        <w:rPr>
          <w:rFonts w:eastAsia="Times New Roman"/>
        </w:rPr>
      </w:pPr>
      <w:r>
        <w:rPr>
          <w:rFonts w:eastAsia="Times New Roman"/>
        </w:rPr>
        <w:t>payment_token.name: The cryptocurrency used to buy the item.</w:t>
      </w:r>
    </w:p>
    <w:p w14:paraId="7C4058C5" w14:textId="77777777" w:rsidR="000010D7" w:rsidRDefault="00FB192F">
      <w:pPr>
        <w:numPr>
          <w:ilvl w:val="0"/>
          <w:numId w:val="1"/>
        </w:numPr>
        <w:spacing w:before="100" w:beforeAutospacing="1" w:after="100" w:afterAutospacing="1"/>
        <w:divId w:val="1677807738"/>
        <w:rPr>
          <w:rFonts w:eastAsia="Times New Roman"/>
        </w:rPr>
      </w:pPr>
      <w:r>
        <w:rPr>
          <w:rFonts w:eastAsia="Times New Roman"/>
        </w:rPr>
        <w:t>total_price: The cost paid by the winner. For Ether, this is expressed in Wei, the smallest denomination of ether. 1 ether = 1,000,000,000,000,000,000 Wei (10^18).</w:t>
      </w:r>
    </w:p>
    <w:p w14:paraId="4B9A88B5" w14:textId="77777777" w:rsidR="000010D7" w:rsidRDefault="00FB192F">
      <w:pPr>
        <w:numPr>
          <w:ilvl w:val="0"/>
          <w:numId w:val="1"/>
        </w:numPr>
        <w:spacing w:before="100" w:beforeAutospacing="1" w:after="100" w:afterAutospacing="1"/>
        <w:divId w:val="1677807738"/>
        <w:rPr>
          <w:rFonts w:eastAsia="Times New Roman"/>
        </w:rPr>
      </w:pPr>
      <w:proofErr w:type="gramStart"/>
      <w:r>
        <w:rPr>
          <w:rFonts w:eastAsia="Times New Roman"/>
        </w:rPr>
        <w:t>seller.address</w:t>
      </w:r>
      <w:proofErr w:type="gramEnd"/>
      <w:r>
        <w:rPr>
          <w:rFonts w:eastAsia="Times New Roman"/>
        </w:rPr>
        <w:t>: The address of the seller</w:t>
      </w:r>
    </w:p>
    <w:p w14:paraId="027B6D70" w14:textId="77777777" w:rsidR="000010D7" w:rsidRDefault="00FB192F">
      <w:pPr>
        <w:numPr>
          <w:ilvl w:val="0"/>
          <w:numId w:val="1"/>
        </w:numPr>
        <w:spacing w:before="100" w:beforeAutospacing="1" w:after="100" w:afterAutospacing="1"/>
        <w:divId w:val="1677807738"/>
        <w:rPr>
          <w:rFonts w:eastAsia="Times New Roman"/>
        </w:rPr>
      </w:pPr>
      <w:proofErr w:type="gramStart"/>
      <w:r>
        <w:rPr>
          <w:rFonts w:eastAsia="Times New Roman"/>
        </w:rPr>
        <w:t>transaction.timestamp</w:t>
      </w:r>
      <w:proofErr w:type="gramEnd"/>
      <w:r>
        <w:rPr>
          <w:rFonts w:eastAsia="Times New Roman"/>
        </w:rPr>
        <w:t>: Date of the transaction</w:t>
      </w:r>
    </w:p>
    <w:p w14:paraId="54220175" w14:textId="77777777" w:rsidR="000010D7" w:rsidRDefault="00FB192F">
      <w:pPr>
        <w:numPr>
          <w:ilvl w:val="0"/>
          <w:numId w:val="1"/>
        </w:numPr>
        <w:spacing w:before="100" w:beforeAutospacing="1" w:after="100" w:afterAutospacing="1"/>
        <w:divId w:val="1677807738"/>
        <w:rPr>
          <w:rFonts w:eastAsia="Times New Roman"/>
        </w:rPr>
      </w:pPr>
      <w:r>
        <w:rPr>
          <w:rFonts w:eastAsia="Times New Roman"/>
        </w:rPr>
        <w:t>winner_</w:t>
      </w:r>
      <w:proofErr w:type="gramStart"/>
      <w:r>
        <w:rPr>
          <w:rFonts w:eastAsia="Times New Roman"/>
        </w:rPr>
        <w:t>account.address</w:t>
      </w:r>
      <w:proofErr w:type="gramEnd"/>
      <w:r>
        <w:rPr>
          <w:rFonts w:eastAsia="Times New Roman"/>
        </w:rPr>
        <w:t>: The address of the buyer</w:t>
      </w:r>
    </w:p>
    <w:p w14:paraId="379EBFF2" w14:textId="77777777" w:rsidR="000010D7" w:rsidRDefault="00FB192F">
      <w:pPr>
        <w:numPr>
          <w:ilvl w:val="0"/>
          <w:numId w:val="1"/>
        </w:numPr>
        <w:spacing w:before="100" w:beforeAutospacing="1" w:after="100" w:afterAutospacing="1"/>
        <w:divId w:val="1677807738"/>
        <w:rPr>
          <w:rFonts w:eastAsia="Times New Roman"/>
        </w:rPr>
      </w:pPr>
      <w:r>
        <w:rPr>
          <w:rFonts w:eastAsia="Times New Roman"/>
        </w:rPr>
        <w:t>payment_token.usd_price: The price of one token used to make the transaction in USD</w:t>
      </w:r>
    </w:p>
    <w:p w14:paraId="60367A9B" w14:textId="77777777" w:rsidR="000010D7" w:rsidRDefault="00FB192F">
      <w:pPr>
        <w:pStyle w:val="NormalWeb"/>
        <w:divId w:val="1677807738"/>
      </w:pPr>
      <w:r>
        <w:t>Let’s have a look at the distribution of currencies:</w:t>
      </w:r>
    </w:p>
    <w:p w14:paraId="250A8864" w14:textId="77777777" w:rsidR="000010D7" w:rsidRDefault="00FB192F">
      <w:pPr>
        <w:pStyle w:val="HTMLPreformatted"/>
        <w:divId w:val="1677807738"/>
      </w:pPr>
      <w:r>
        <w:t xml:space="preserve">dataOpenSea %&gt;% </w:t>
      </w:r>
    </w:p>
    <w:p w14:paraId="201F3660" w14:textId="77777777" w:rsidR="000010D7" w:rsidRDefault="00FB192F">
      <w:pPr>
        <w:pStyle w:val="HTMLPreformatted"/>
        <w:divId w:val="1677807738"/>
      </w:pPr>
      <w:r>
        <w:t xml:space="preserve">  group_by(payment_token.name) %&gt;% </w:t>
      </w:r>
    </w:p>
    <w:p w14:paraId="6875D6BE" w14:textId="77777777" w:rsidR="000010D7" w:rsidRDefault="00FB192F">
      <w:pPr>
        <w:pStyle w:val="HTMLPreformatted"/>
        <w:divId w:val="1677807738"/>
      </w:pPr>
      <w:r>
        <w:t xml:space="preserve">  summarise(n=</w:t>
      </w:r>
      <w:proofErr w:type="gramStart"/>
      <w:r>
        <w:t>n(</w:t>
      </w:r>
      <w:proofErr w:type="gramEnd"/>
      <w:r>
        <w:t>))</w:t>
      </w:r>
    </w:p>
    <w:p w14:paraId="0BBC1703" w14:textId="77777777" w:rsidR="000010D7" w:rsidRDefault="00FB192F">
      <w:pPr>
        <w:pStyle w:val="HTMLPreformatted"/>
        <w:divId w:val="1677807738"/>
      </w:pPr>
      <w:r>
        <w:t>## # A tibble: 6 x 2</w:t>
      </w:r>
    </w:p>
    <w:p w14:paraId="49CB755A" w14:textId="77777777" w:rsidR="000010D7" w:rsidRDefault="00FB192F">
      <w:pPr>
        <w:pStyle w:val="HTMLPreformatted"/>
        <w:divId w:val="1677807738"/>
      </w:pPr>
      <w:r>
        <w:t>##   payment_token.name     n</w:t>
      </w:r>
    </w:p>
    <w:p w14:paraId="1D61DE6E" w14:textId="77777777" w:rsidR="000010D7" w:rsidRDefault="00FB192F">
      <w:pPr>
        <w:pStyle w:val="HTMLPreformatted"/>
        <w:divId w:val="1677807738"/>
      </w:pPr>
      <w:r>
        <w:t>##   &lt;chr&gt;              &lt;int&gt;</w:t>
      </w:r>
    </w:p>
    <w:p w14:paraId="4E9EE88B" w14:textId="77777777" w:rsidR="000010D7" w:rsidRDefault="00FB192F">
      <w:pPr>
        <w:pStyle w:val="HTMLPreformatted"/>
        <w:divId w:val="1677807738"/>
      </w:pPr>
      <w:r>
        <w:t>## 1 Decentraland MANA      1</w:t>
      </w:r>
    </w:p>
    <w:p w14:paraId="414BFA62" w14:textId="77777777" w:rsidR="000010D7" w:rsidRDefault="00FB192F">
      <w:pPr>
        <w:pStyle w:val="HTMLPreformatted"/>
        <w:divId w:val="1677807738"/>
      </w:pPr>
      <w:r>
        <w:t>## 2 Ether                278</w:t>
      </w:r>
    </w:p>
    <w:p w14:paraId="1AD14BEF" w14:textId="77777777" w:rsidR="000010D7" w:rsidRDefault="00FB192F">
      <w:pPr>
        <w:pStyle w:val="HTMLPreformatted"/>
        <w:divId w:val="1677807738"/>
      </w:pPr>
      <w:r>
        <w:t>## 3 Gala                   1</w:t>
      </w:r>
    </w:p>
    <w:p w14:paraId="6A5ACA7E" w14:textId="77777777" w:rsidR="000010D7" w:rsidRDefault="00FB192F">
      <w:pPr>
        <w:pStyle w:val="HTMLPreformatted"/>
        <w:divId w:val="1677807738"/>
      </w:pPr>
      <w:r>
        <w:t>## 4 REVV                   1</w:t>
      </w:r>
    </w:p>
    <w:p w14:paraId="3817263B" w14:textId="77777777" w:rsidR="000010D7" w:rsidRDefault="00FB192F">
      <w:pPr>
        <w:pStyle w:val="HTMLPreformatted"/>
        <w:divId w:val="1677807738"/>
      </w:pPr>
      <w:r>
        <w:t>## 5 USD Coin               2</w:t>
      </w:r>
    </w:p>
    <w:p w14:paraId="6B2272D5" w14:textId="77777777" w:rsidR="000010D7" w:rsidRDefault="00FB192F">
      <w:pPr>
        <w:pStyle w:val="HTMLPreformatted"/>
        <w:divId w:val="1677807738"/>
      </w:pPr>
      <w:r>
        <w:t>## 6 Wrapped Ether         17</w:t>
      </w:r>
    </w:p>
    <w:p w14:paraId="239C4792" w14:textId="77777777" w:rsidR="000010D7" w:rsidRDefault="00FB192F">
      <w:pPr>
        <w:pStyle w:val="NormalWeb"/>
        <w:divId w:val="1677807738"/>
      </w:pPr>
      <w:r>
        <w:t>We see that most sales are made in Ether (note that Wrapped Ether can be considered the same as Ether), let’s focus on these Ether sales for the rest of the article.</w:t>
      </w:r>
    </w:p>
    <w:p w14:paraId="3D727EFC" w14:textId="77777777" w:rsidR="000010D7" w:rsidRDefault="00FB192F">
      <w:pPr>
        <w:pStyle w:val="HTMLPreformatted"/>
        <w:divId w:val="1677807738"/>
      </w:pPr>
      <w:r>
        <w:t># Change the format of some columns to something more adapted than character</w:t>
      </w:r>
    </w:p>
    <w:p w14:paraId="6C7E664E" w14:textId="77777777" w:rsidR="000010D7" w:rsidRDefault="00FB192F">
      <w:pPr>
        <w:pStyle w:val="HTMLPreformatted"/>
        <w:divId w:val="1677807738"/>
      </w:pPr>
      <w:r>
        <w:t xml:space="preserve">dataOpenSea &lt;- dataOpenSea %&gt;% </w:t>
      </w:r>
    </w:p>
    <w:p w14:paraId="4827B998" w14:textId="77777777" w:rsidR="000010D7" w:rsidRDefault="00FB192F">
      <w:pPr>
        <w:pStyle w:val="HTMLPreformatted"/>
        <w:divId w:val="1677807738"/>
      </w:pPr>
      <w:r>
        <w:t xml:space="preserve">  mutate(quantity=</w:t>
      </w:r>
      <w:proofErr w:type="gramStart"/>
      <w:r>
        <w:t>as.numeric</w:t>
      </w:r>
      <w:proofErr w:type="gramEnd"/>
      <w:r>
        <w:t xml:space="preserve">(quantity), </w:t>
      </w:r>
    </w:p>
    <w:p w14:paraId="3707CE6A" w14:textId="77777777" w:rsidR="000010D7" w:rsidRDefault="00FB192F">
      <w:pPr>
        <w:pStyle w:val="HTMLPreformatted"/>
        <w:divId w:val="1677807738"/>
      </w:pPr>
      <w:r>
        <w:t xml:space="preserve">         total_price=</w:t>
      </w:r>
      <w:proofErr w:type="gramStart"/>
      <w:r>
        <w:t>as.numeric</w:t>
      </w:r>
      <w:proofErr w:type="gramEnd"/>
      <w:r>
        <w:t xml:space="preserve">(total_price), </w:t>
      </w:r>
    </w:p>
    <w:p w14:paraId="41869C50" w14:textId="77777777" w:rsidR="000010D7" w:rsidRDefault="00FB192F">
      <w:pPr>
        <w:pStyle w:val="HTMLPreformatted"/>
        <w:divId w:val="1677807738"/>
      </w:pPr>
      <w:r>
        <w:t xml:space="preserve">         </w:t>
      </w:r>
      <w:proofErr w:type="gramStart"/>
      <w:r>
        <w:t>transaction.timestamp</w:t>
      </w:r>
      <w:proofErr w:type="gramEnd"/>
      <w:r>
        <w:t xml:space="preserve">=as.Date(transaction.timestamp), </w:t>
      </w:r>
    </w:p>
    <w:p w14:paraId="642780CD" w14:textId="77777777" w:rsidR="000010D7" w:rsidRDefault="00FB192F">
      <w:pPr>
        <w:pStyle w:val="HTMLPreformatted"/>
        <w:divId w:val="1677807738"/>
      </w:pPr>
      <w:r>
        <w:t xml:space="preserve">         payment_token.usd_price=</w:t>
      </w:r>
      <w:proofErr w:type="gramStart"/>
      <w:r>
        <w:t>as.numeric</w:t>
      </w:r>
      <w:proofErr w:type="gramEnd"/>
      <w:r>
        <w:t xml:space="preserve">(payment_token.usd_price)) </w:t>
      </w:r>
    </w:p>
    <w:p w14:paraId="5A852D36" w14:textId="77777777" w:rsidR="000010D7" w:rsidRDefault="000010D7">
      <w:pPr>
        <w:pStyle w:val="HTMLPreformatted"/>
        <w:divId w:val="1677807738"/>
      </w:pPr>
    </w:p>
    <w:p w14:paraId="42244A4E" w14:textId="77777777" w:rsidR="000010D7" w:rsidRDefault="00FB192F">
      <w:pPr>
        <w:pStyle w:val="HTMLPreformatted"/>
        <w:divId w:val="1677807738"/>
      </w:pPr>
      <w:r>
        <w:t># filter on sales in ETH</w:t>
      </w:r>
    </w:p>
    <w:p w14:paraId="05437C70" w14:textId="77777777" w:rsidR="000010D7" w:rsidRDefault="00FB192F">
      <w:pPr>
        <w:pStyle w:val="HTMLPreformatted"/>
        <w:divId w:val="1677807738"/>
      </w:pPr>
      <w:r>
        <w:t xml:space="preserve">dataOpenSea &lt;- dataOpenSea %&gt;% </w:t>
      </w:r>
    </w:p>
    <w:p w14:paraId="09098FF6" w14:textId="77777777" w:rsidR="000010D7" w:rsidRDefault="00FB192F">
      <w:pPr>
        <w:pStyle w:val="HTMLPreformatted"/>
        <w:divId w:val="1677807738"/>
      </w:pPr>
      <w:r>
        <w:t xml:space="preserve">  </w:t>
      </w:r>
      <w:proofErr w:type="gramStart"/>
      <w:r>
        <w:t>filter(</w:t>
      </w:r>
      <w:proofErr w:type="gramEnd"/>
      <w:r>
        <w:t>payment_token.name %in% c("Ether", "Wrapped Ether"))</w:t>
      </w:r>
    </w:p>
    <w:p w14:paraId="4EE4777B" w14:textId="77777777" w:rsidR="000010D7" w:rsidRDefault="000010D7">
      <w:pPr>
        <w:pStyle w:val="HTMLPreformatted"/>
        <w:divId w:val="1677807738"/>
      </w:pPr>
    </w:p>
    <w:p w14:paraId="2DC87C7B" w14:textId="77777777" w:rsidR="000010D7" w:rsidRDefault="00FB192F">
      <w:pPr>
        <w:pStyle w:val="HTMLPreformatted"/>
        <w:divId w:val="1677807738"/>
      </w:pPr>
      <w:r>
        <w:t># Convert the price in Ether and then USD. We divide by the quantity as one sale can contain multiple items and then divide by 10^18 to convert the price from Wei to ETH (see above).</w:t>
      </w:r>
    </w:p>
    <w:p w14:paraId="7F5C4981" w14:textId="77777777" w:rsidR="000010D7" w:rsidRDefault="00FB192F">
      <w:pPr>
        <w:pStyle w:val="HTMLPreformatted"/>
        <w:divId w:val="1677807738"/>
      </w:pPr>
      <w:r>
        <w:t xml:space="preserve">dataOpenSea &lt;- dataOpenSea %&gt;% </w:t>
      </w:r>
      <w:proofErr w:type="gramStart"/>
      <w:r>
        <w:t>mutate(</w:t>
      </w:r>
      <w:proofErr w:type="gramEnd"/>
      <w:r>
        <w:t>priceUSD = total_price / 10^18 * payment_token.usd_price / quantity)</w:t>
      </w:r>
    </w:p>
    <w:p w14:paraId="127CDD5E" w14:textId="77777777" w:rsidR="000010D7" w:rsidRDefault="000010D7">
      <w:pPr>
        <w:pStyle w:val="HTMLPreformatted"/>
        <w:divId w:val="1677807738"/>
      </w:pPr>
    </w:p>
    <w:p w14:paraId="5B450A3B" w14:textId="77777777" w:rsidR="000010D7" w:rsidRDefault="00FB192F">
      <w:pPr>
        <w:pStyle w:val="HTMLPreformatted"/>
        <w:divId w:val="1677807738"/>
      </w:pPr>
      <w:r>
        <w:t># Make a histogram of the price distribution (with a log scale as prices are quite spread)</w:t>
      </w:r>
    </w:p>
    <w:p w14:paraId="02A66449" w14:textId="77777777" w:rsidR="000010D7" w:rsidRDefault="00FB192F">
      <w:pPr>
        <w:pStyle w:val="HTMLPreformatted"/>
        <w:divId w:val="1677807738"/>
      </w:pPr>
      <w:r>
        <w:t xml:space="preserve">pHistoOpenSea &lt;- </w:t>
      </w:r>
      <w:proofErr w:type="gramStart"/>
      <w:r>
        <w:t>ggplot(</w:t>
      </w:r>
      <w:proofErr w:type="gramEnd"/>
      <w:r>
        <w:t xml:space="preserve">dataOpenSea, aes(priceUSD)) + </w:t>
      </w:r>
    </w:p>
    <w:p w14:paraId="4461F8BF" w14:textId="77777777" w:rsidR="000010D7" w:rsidRDefault="00FB192F">
      <w:pPr>
        <w:pStyle w:val="HTMLPreformatted"/>
        <w:divId w:val="1677807738"/>
      </w:pPr>
      <w:r>
        <w:t xml:space="preserve">  geom_</w:t>
      </w:r>
      <w:proofErr w:type="gramStart"/>
      <w:r>
        <w:t>histogram(</w:t>
      </w:r>
      <w:proofErr w:type="gramEnd"/>
      <w:r>
        <w:t xml:space="preserve">) + </w:t>
      </w:r>
    </w:p>
    <w:p w14:paraId="7D908204" w14:textId="77777777" w:rsidR="000010D7" w:rsidRDefault="00FB192F">
      <w:pPr>
        <w:pStyle w:val="HTMLPreformatted"/>
        <w:divId w:val="1677807738"/>
      </w:pPr>
      <w:r>
        <w:t xml:space="preserve">  </w:t>
      </w:r>
      <w:proofErr w:type="gramStart"/>
      <w:r>
        <w:t>labs(</w:t>
      </w:r>
      <w:proofErr w:type="gramEnd"/>
      <w:r>
        <w:t xml:space="preserve">x="Price (USD)", title="Price per sale") + </w:t>
      </w:r>
    </w:p>
    <w:p w14:paraId="2BD8C100" w14:textId="77777777" w:rsidR="000010D7" w:rsidRDefault="00FB192F">
      <w:pPr>
        <w:pStyle w:val="HTMLPreformatted"/>
        <w:divId w:val="1677807738"/>
      </w:pPr>
      <w:r>
        <w:t xml:space="preserve">  scale_x_log10(labels = comma)</w:t>
      </w:r>
    </w:p>
    <w:p w14:paraId="3570E60E" w14:textId="77777777" w:rsidR="000010D7" w:rsidRDefault="00FB192F">
      <w:pPr>
        <w:pStyle w:val="HTMLPreformatted"/>
        <w:divId w:val="1677807738"/>
      </w:pPr>
      <w:r>
        <w:t>pHistoOpenSea</w:t>
      </w:r>
    </w:p>
    <w:p w14:paraId="473684BF" w14:textId="77777777" w:rsidR="000010D7" w:rsidRDefault="00FB192F">
      <w:pPr>
        <w:pStyle w:val="NormalWeb"/>
        <w:divId w:val="1677807738"/>
      </w:pPr>
      <w:r>
        <w:rPr>
          <w:rFonts w:eastAsia="Times New Roman"/>
          <w:noProof/>
          <w:sz w:val="20"/>
          <w:szCs w:val="20"/>
        </w:rPr>
        <w:lastRenderedPageBreak/>
        <w:drawing>
          <wp:inline distT="0" distB="0" distL="0" distR="0" wp14:anchorId="58573703" wp14:editId="24E65D49">
            <wp:extent cx="64008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118F6F2D" w14:textId="77777777" w:rsidR="000010D7" w:rsidRDefault="00FB192F">
      <w:pPr>
        <w:pStyle w:val="HTMLPreformatted"/>
        <w:divId w:val="1677807738"/>
      </w:pPr>
      <w:r>
        <w:t># Make a pie chart</w:t>
      </w:r>
    </w:p>
    <w:p w14:paraId="46A8D861" w14:textId="77777777" w:rsidR="000010D7" w:rsidRDefault="00FB192F">
      <w:pPr>
        <w:pStyle w:val="HTMLPreformatted"/>
        <w:divId w:val="1677807738"/>
      </w:pPr>
      <w:r>
        <w:t xml:space="preserve">dataOpenSea$cut &lt;- </w:t>
      </w:r>
      <w:proofErr w:type="gramStart"/>
      <w:r>
        <w:t>cut(</w:t>
      </w:r>
      <w:proofErr w:type="gramEnd"/>
      <w:r>
        <w:t>dataOpenSea$priceUSD, breaks = c(0, 10, 100, 1000, 10000, 100000, 1000000),</w:t>
      </w:r>
    </w:p>
    <w:p w14:paraId="5681E292" w14:textId="77777777" w:rsidR="000010D7" w:rsidRDefault="00FB192F">
      <w:pPr>
        <w:pStyle w:val="HTMLPreformatted"/>
        <w:divId w:val="1677807738"/>
      </w:pPr>
      <w:r>
        <w:t xml:space="preserve">                       labels = </w:t>
      </w:r>
      <w:proofErr w:type="gramStart"/>
      <w:r>
        <w:t>c(</w:t>
      </w:r>
      <w:proofErr w:type="gramEnd"/>
      <w:r>
        <w:t>"0-10USD", "10-100USD", "100-1000USD", "1000-10000USD", "10000-100000USD", "100000-1000000USD"), include.lowest = TRUE)</w:t>
      </w:r>
    </w:p>
    <w:p w14:paraId="4FDDD301" w14:textId="77777777" w:rsidR="000010D7" w:rsidRDefault="000010D7">
      <w:pPr>
        <w:pStyle w:val="HTMLPreformatted"/>
        <w:divId w:val="1677807738"/>
      </w:pPr>
    </w:p>
    <w:p w14:paraId="0BF4B0A6" w14:textId="77777777" w:rsidR="000010D7" w:rsidRDefault="00FB192F">
      <w:pPr>
        <w:pStyle w:val="HTMLPreformatted"/>
        <w:divId w:val="1677807738"/>
      </w:pPr>
      <w:r>
        <w:t xml:space="preserve">dataPieChartOpenSea &lt;- dataOpenSea %&gt;% </w:t>
      </w:r>
    </w:p>
    <w:p w14:paraId="45297744" w14:textId="77777777" w:rsidR="000010D7" w:rsidRDefault="00FB192F">
      <w:pPr>
        <w:pStyle w:val="HTMLPreformatted"/>
        <w:divId w:val="1677807738"/>
      </w:pPr>
      <w:r>
        <w:t xml:space="preserve">  group_by(cut) %&gt;% </w:t>
      </w:r>
    </w:p>
    <w:p w14:paraId="62D156EC" w14:textId="77777777" w:rsidR="000010D7" w:rsidRDefault="00FB192F">
      <w:pPr>
        <w:pStyle w:val="HTMLPreformatted"/>
        <w:divId w:val="1677807738"/>
      </w:pPr>
      <w:r>
        <w:t xml:space="preserve">  </w:t>
      </w:r>
      <w:proofErr w:type="gramStart"/>
      <w:r>
        <w:t>count(</w:t>
      </w:r>
      <w:proofErr w:type="gramEnd"/>
      <w:r>
        <w:t xml:space="preserve">) %&gt;% </w:t>
      </w:r>
    </w:p>
    <w:p w14:paraId="1400992B" w14:textId="77777777" w:rsidR="000010D7" w:rsidRDefault="00FB192F">
      <w:pPr>
        <w:pStyle w:val="HTMLPreformatted"/>
        <w:divId w:val="1677807738"/>
      </w:pPr>
      <w:r>
        <w:t xml:space="preserve">  </w:t>
      </w:r>
      <w:proofErr w:type="gramStart"/>
      <w:r>
        <w:t>ungroup(</w:t>
      </w:r>
      <w:proofErr w:type="gramEnd"/>
      <w:r>
        <w:t xml:space="preserve">) %&gt;% </w:t>
      </w:r>
    </w:p>
    <w:p w14:paraId="7600BCA4" w14:textId="77777777" w:rsidR="000010D7" w:rsidRDefault="00FB192F">
      <w:pPr>
        <w:pStyle w:val="HTMLPreformatted"/>
        <w:divId w:val="1677807738"/>
      </w:pPr>
      <w:r>
        <w:t xml:space="preserve">  mutate(percent=`n`/sum(`n`)) %&gt;% </w:t>
      </w:r>
    </w:p>
    <w:p w14:paraId="1551DE5C" w14:textId="77777777" w:rsidR="000010D7" w:rsidRDefault="00FB192F">
      <w:pPr>
        <w:pStyle w:val="HTMLPreformatted"/>
        <w:divId w:val="1677807738"/>
      </w:pPr>
      <w:r>
        <w:t xml:space="preserve">  arrange(desc(cut)) %&gt;%</w:t>
      </w:r>
    </w:p>
    <w:p w14:paraId="00CC2FCA" w14:textId="77777777" w:rsidR="000010D7" w:rsidRDefault="00FB192F">
      <w:pPr>
        <w:pStyle w:val="HTMLPreformatted"/>
        <w:divId w:val="1677807738"/>
      </w:pPr>
      <w:r>
        <w:t xml:space="preserve">  mutate(label=</w:t>
      </w:r>
      <w:proofErr w:type="gramStart"/>
      <w:r>
        <w:t>scales::</w:t>
      </w:r>
      <w:proofErr w:type="gramEnd"/>
      <w:r>
        <w:t>percent(percent))</w:t>
      </w:r>
    </w:p>
    <w:p w14:paraId="34520CFC" w14:textId="77777777" w:rsidR="000010D7" w:rsidRDefault="000010D7">
      <w:pPr>
        <w:pStyle w:val="HTMLPreformatted"/>
        <w:divId w:val="1677807738"/>
      </w:pPr>
    </w:p>
    <w:p w14:paraId="4AC8E6A8" w14:textId="77777777" w:rsidR="000010D7" w:rsidRDefault="00FB192F">
      <w:pPr>
        <w:pStyle w:val="HTMLPreformatted"/>
        <w:divId w:val="1677807738"/>
      </w:pPr>
      <w:r>
        <w:t xml:space="preserve">pPieChartOpenSea &lt;- </w:t>
      </w:r>
      <w:proofErr w:type="gramStart"/>
      <w:r>
        <w:t>ggplot(</w:t>
      </w:r>
      <w:proofErr w:type="gramEnd"/>
      <w:r>
        <w:t>dataPieChartOpenSea, aes(x="", y=percent, fill=cut))+</w:t>
      </w:r>
    </w:p>
    <w:p w14:paraId="18458879" w14:textId="77777777" w:rsidR="000010D7" w:rsidRDefault="00FB192F">
      <w:pPr>
        <w:pStyle w:val="HTMLPreformatted"/>
        <w:divId w:val="1677807738"/>
      </w:pPr>
      <w:r>
        <w:t>geom_</w:t>
      </w:r>
      <w:proofErr w:type="gramStart"/>
      <w:r>
        <w:t>bar(</w:t>
      </w:r>
      <w:proofErr w:type="gramEnd"/>
      <w:r>
        <w:t>width = 1, stat = "identity") +</w:t>
      </w:r>
    </w:p>
    <w:p w14:paraId="3E91460D" w14:textId="77777777" w:rsidR="000010D7" w:rsidRDefault="00FB192F">
      <w:pPr>
        <w:pStyle w:val="HTMLPreformatted"/>
        <w:divId w:val="1677807738"/>
      </w:pPr>
      <w:r>
        <w:t xml:space="preserve">  coord_</w:t>
      </w:r>
      <w:proofErr w:type="gramStart"/>
      <w:r>
        <w:t>polar(</w:t>
      </w:r>
      <w:proofErr w:type="gramEnd"/>
      <w:r>
        <w:t>"y", start=0) +</w:t>
      </w:r>
    </w:p>
    <w:p w14:paraId="66392E1F" w14:textId="77777777" w:rsidR="000010D7" w:rsidRDefault="00FB192F">
      <w:pPr>
        <w:pStyle w:val="HTMLPreformatted"/>
        <w:divId w:val="1677807738"/>
      </w:pPr>
      <w:r>
        <w:t xml:space="preserve">  geom_</w:t>
      </w:r>
      <w:proofErr w:type="gramStart"/>
      <w:r>
        <w:t>text(</w:t>
      </w:r>
      <w:proofErr w:type="gramEnd"/>
      <w:r>
        <w:t>aes(x=1.3, y = cumsum(percent) - percent/2, label=label)) +</w:t>
      </w:r>
    </w:p>
    <w:p w14:paraId="3AAB4D74" w14:textId="77777777" w:rsidR="000010D7" w:rsidRDefault="00FB192F">
      <w:pPr>
        <w:pStyle w:val="HTMLPreformatted"/>
        <w:divId w:val="1677807738"/>
      </w:pPr>
      <w:r>
        <w:t xml:space="preserve">  theme_</w:t>
      </w:r>
      <w:proofErr w:type="gramStart"/>
      <w:r>
        <w:t>void(</w:t>
      </w:r>
      <w:proofErr w:type="gramEnd"/>
      <w:r>
        <w:t>)</w:t>
      </w:r>
    </w:p>
    <w:p w14:paraId="58C72E16" w14:textId="77777777" w:rsidR="000010D7" w:rsidRDefault="00FB192F">
      <w:pPr>
        <w:pStyle w:val="HTMLPreformatted"/>
        <w:divId w:val="1677807738"/>
      </w:pPr>
      <w:r>
        <w:t>pPieChartOpenSea</w:t>
      </w:r>
    </w:p>
    <w:p w14:paraId="6C3FDEC0" w14:textId="77777777" w:rsidR="000010D7" w:rsidRDefault="00FB192F">
      <w:pPr>
        <w:pStyle w:val="NormalWeb"/>
        <w:divId w:val="1677807738"/>
      </w:pPr>
      <w:r>
        <w:rPr>
          <w:rFonts w:eastAsia="Times New Roman"/>
          <w:noProof/>
          <w:sz w:val="20"/>
          <w:szCs w:val="20"/>
        </w:rPr>
        <w:lastRenderedPageBreak/>
        <w:drawing>
          <wp:inline distT="0" distB="0" distL="0" distR="0" wp14:anchorId="34958247" wp14:editId="66B39F94">
            <wp:extent cx="64008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69516701" w14:textId="77777777" w:rsidR="000010D7" w:rsidRDefault="00FB192F">
      <w:pPr>
        <w:pStyle w:val="HTMLPreformatted"/>
        <w:divId w:val="1677807738"/>
      </w:pPr>
      <w:r>
        <w:t># Make a waffle chart</w:t>
      </w:r>
    </w:p>
    <w:p w14:paraId="72E989EC" w14:textId="77777777" w:rsidR="000010D7" w:rsidRDefault="00FB192F">
      <w:pPr>
        <w:pStyle w:val="HTMLPreformatted"/>
        <w:divId w:val="1677807738"/>
      </w:pPr>
      <w:r>
        <w:t xml:space="preserve">pWaffle &lt;- </w:t>
      </w:r>
      <w:proofErr w:type="gramStart"/>
      <w:r>
        <w:t>waffle(</w:t>
      </w:r>
      <w:proofErr w:type="gramEnd"/>
      <w:r>
        <w:t>dataPieChartOpenSea, rows = 8, reverse=TRUE)</w:t>
      </w:r>
    </w:p>
    <w:p w14:paraId="045D068B" w14:textId="77777777" w:rsidR="000010D7" w:rsidRDefault="00FB192F">
      <w:pPr>
        <w:pStyle w:val="HTMLPreformatted"/>
        <w:divId w:val="1677807738"/>
      </w:pPr>
      <w:r>
        <w:t>pWaffle</w:t>
      </w:r>
    </w:p>
    <w:p w14:paraId="7FD0B3DF" w14:textId="77777777" w:rsidR="000010D7" w:rsidRDefault="00FB192F">
      <w:pPr>
        <w:pStyle w:val="NormalWeb"/>
        <w:divId w:val="1677807738"/>
      </w:pPr>
      <w:r>
        <w:rPr>
          <w:rFonts w:eastAsia="Times New Roman"/>
          <w:noProof/>
          <w:sz w:val="20"/>
          <w:szCs w:val="20"/>
        </w:rPr>
        <w:lastRenderedPageBreak/>
        <w:drawing>
          <wp:inline distT="0" distB="0" distL="0" distR="0" wp14:anchorId="13FDDD0A" wp14:editId="0D158E2B">
            <wp:extent cx="64008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049166C1" w14:textId="77777777" w:rsidR="000010D7" w:rsidRDefault="00FB192F">
      <w:pPr>
        <w:pStyle w:val="NormalWeb"/>
        <w:divId w:val="1677807738"/>
      </w:pPr>
      <w:r>
        <w:t>Well, all this is nice but there is a big drawback… OpenSea API limits the number of events to the last 300 transactions. There is not that much we can do about it if we use their API. We saw that retrieving data directly from the blockchain can be quite complex. There are hopefully services like Etherscan which allows you to explore Ethereum Blocks in an easy way and guess what? They also developed an API!</w:t>
      </w:r>
    </w:p>
    <w:p w14:paraId="591FAD96" w14:textId="77777777" w:rsidR="000010D7" w:rsidRDefault="00FB192F">
      <w:pPr>
        <w:pStyle w:val="Heading1"/>
        <w:divId w:val="1935433186"/>
        <w:rPr>
          <w:rFonts w:eastAsia="Times New Roman"/>
        </w:rPr>
      </w:pPr>
      <w:commentRangeStart w:id="9"/>
      <w:r>
        <w:rPr>
          <w:rFonts w:eastAsia="Times New Roman"/>
        </w:rPr>
        <w:t>EtherScan API</w:t>
      </w:r>
      <w:commentRangeEnd w:id="9"/>
      <w:r w:rsidR="00DE33BE">
        <w:rPr>
          <w:rStyle w:val="CommentReference"/>
          <w:b w:val="0"/>
          <w:bCs w:val="0"/>
          <w:kern w:val="0"/>
        </w:rPr>
        <w:commentReference w:id="9"/>
      </w:r>
    </w:p>
    <w:p w14:paraId="2F534B87" w14:textId="77777777" w:rsidR="000010D7" w:rsidRDefault="00FB192F">
      <w:pPr>
        <w:pStyle w:val="NormalWeb"/>
        <w:divId w:val="1935433186"/>
      </w:pPr>
      <w:r>
        <w:t xml:space="preserve">EtherScan is a block explorer, which allows users to view information about transactions that have been submitted to the Ethereum blockchain, verify contract code, visualize network </w:t>
      </w:r>
      <w:proofErr w:type="gramStart"/>
      <w:r>
        <w:t>data,…</w:t>
      </w:r>
      <w:proofErr w:type="gramEnd"/>
      <w:r>
        <w:t xml:space="preserve"> We can therefore use it to read transactions about OpenSea. Where do we start? From the data we extracted from OpenSea, we saw that the address of their contract is “0x7be8076f4ea4a4ad08075c2508e481d6c946d12b”. If we enter this address in EtherScan and filter on the completed transaction (i.e. the transactions validated by the network, not the one waiting to be approved), </w:t>
      </w:r>
      <w:hyperlink r:id="rId15" w:history="1">
        <w:r>
          <w:rPr>
            <w:rStyle w:val="Hyperlink"/>
          </w:rPr>
          <w:t>https://etherscan.io/txs?a=0x7be8076f4ea4a4ad08075c2508e481d6c946d12b</w:t>
        </w:r>
      </w:hyperlink>
      <w:r>
        <w:t>, we see an incredible amount of them (848,965 at the time of writing.) Of course, not all of them are related to a sale. Let’s see what we can do:</w:t>
      </w:r>
    </w:p>
    <w:p w14:paraId="2985536F" w14:textId="77777777" w:rsidR="000010D7" w:rsidRDefault="00FB192F">
      <w:pPr>
        <w:pStyle w:val="HTMLPreformatted"/>
        <w:divId w:val="1935433186"/>
      </w:pPr>
      <w:r>
        <w:t># Retrieve the last 10000 transactions (maximum allowed by Etherscan) from the OpenSea contract</w:t>
      </w:r>
    </w:p>
    <w:p w14:paraId="7ADE978C" w14:textId="77777777" w:rsidR="000010D7" w:rsidRDefault="00FB192F">
      <w:pPr>
        <w:pStyle w:val="HTMLPreformatted"/>
        <w:divId w:val="1935433186"/>
      </w:pPr>
      <w:r>
        <w:t xml:space="preserve">resEtherScan &lt;- </w:t>
      </w:r>
      <w:proofErr w:type="gramStart"/>
      <w:r>
        <w:t>GET(</w:t>
      </w:r>
      <w:proofErr w:type="gramEnd"/>
      <w:r>
        <w:t>"https://api.etherscan.io/api",</w:t>
      </w:r>
    </w:p>
    <w:p w14:paraId="4868C7FA" w14:textId="77777777" w:rsidR="000010D7" w:rsidRDefault="00FB192F">
      <w:pPr>
        <w:pStyle w:val="HTMLPreformatted"/>
        <w:divId w:val="1935433186"/>
      </w:pPr>
      <w:r>
        <w:t xml:space="preserve">          query = </w:t>
      </w:r>
      <w:proofErr w:type="gramStart"/>
      <w:r>
        <w:t>list(</w:t>
      </w:r>
      <w:proofErr w:type="gramEnd"/>
      <w:r>
        <w:t xml:space="preserve">module="account", </w:t>
      </w:r>
    </w:p>
    <w:p w14:paraId="76CC8DDF" w14:textId="77777777" w:rsidR="000010D7" w:rsidRDefault="00FB192F">
      <w:pPr>
        <w:pStyle w:val="HTMLPreformatted"/>
        <w:divId w:val="1935433186"/>
      </w:pPr>
      <w:r>
        <w:lastRenderedPageBreak/>
        <w:t xml:space="preserve">                       action="txlist", </w:t>
      </w:r>
    </w:p>
    <w:p w14:paraId="206B8BDD" w14:textId="77777777" w:rsidR="000010D7" w:rsidRDefault="00FB192F">
      <w:pPr>
        <w:pStyle w:val="HTMLPreformatted"/>
        <w:divId w:val="1935433186"/>
      </w:pPr>
      <w:r>
        <w:t xml:space="preserve">                       address="0x7Be8076f4EA4A4AD08075C2508e481d6C946D12b",</w:t>
      </w:r>
    </w:p>
    <w:p w14:paraId="58E16DD5" w14:textId="77777777" w:rsidR="000010D7" w:rsidRDefault="00FB192F">
      <w:pPr>
        <w:pStyle w:val="HTMLPreformatted"/>
        <w:divId w:val="1935433186"/>
      </w:pPr>
      <w:r>
        <w:t xml:space="preserve">                       sort="desc",</w:t>
      </w:r>
    </w:p>
    <w:p w14:paraId="5B3F6855" w14:textId="77777777" w:rsidR="000010D7" w:rsidRDefault="00FB192F">
      <w:pPr>
        <w:pStyle w:val="HTMLPreformatted"/>
        <w:divId w:val="1935433186"/>
      </w:pPr>
      <w:r>
        <w:t xml:space="preserve">                       apikey=</w:t>
      </w:r>
      <w:commentRangeStart w:id="10"/>
      <w:r>
        <w:t>EtherScanAPIToken</w:t>
      </w:r>
      <w:commentRangeEnd w:id="10"/>
      <w:r w:rsidR="007018EE">
        <w:rPr>
          <w:rStyle w:val="CommentReference"/>
          <w:rFonts w:ascii="Times New Roman" w:hAnsi="Times New Roman" w:cs="Times New Roman"/>
        </w:rPr>
        <w:commentReference w:id="10"/>
      </w:r>
      <w:r>
        <w:t>))</w:t>
      </w:r>
    </w:p>
    <w:p w14:paraId="2A926A8F" w14:textId="77777777" w:rsidR="000010D7" w:rsidRDefault="000010D7">
      <w:pPr>
        <w:pStyle w:val="HTMLPreformatted"/>
        <w:divId w:val="1935433186"/>
      </w:pPr>
    </w:p>
    <w:p w14:paraId="4E0EB615" w14:textId="77777777" w:rsidR="000010D7" w:rsidRDefault="00FB192F">
      <w:pPr>
        <w:pStyle w:val="HTMLPreformatted"/>
        <w:divId w:val="1935433186"/>
      </w:pPr>
      <w:r>
        <w:t xml:space="preserve"># Convert the raw unicode (not human friendly) into JSON format </w:t>
      </w:r>
    </w:p>
    <w:p w14:paraId="256C1E12" w14:textId="77777777" w:rsidR="000010D7" w:rsidRDefault="00FB192F">
      <w:pPr>
        <w:pStyle w:val="HTMLPreformatted"/>
        <w:divId w:val="1935433186"/>
      </w:pPr>
      <w:r>
        <w:t xml:space="preserve"># Don't forget the option flatten=TRUE, otherwise the objects will be a complex list of </w:t>
      </w:r>
      <w:proofErr w:type="gramStart"/>
      <w:r>
        <w:t>list</w:t>
      </w:r>
      <w:proofErr w:type="gramEnd"/>
      <w:r>
        <w:t xml:space="preserve"> of list, impossible to work with</w:t>
      </w:r>
    </w:p>
    <w:p w14:paraId="3FCA553B" w14:textId="77777777" w:rsidR="000010D7" w:rsidRDefault="00FB192F">
      <w:pPr>
        <w:pStyle w:val="HTMLPreformatted"/>
        <w:divId w:val="1935433186"/>
      </w:pPr>
      <w:r>
        <w:t>dataEtherScan &lt;- fromJSON(rawToChar(resEtherScan$content), flatten=</w:t>
      </w:r>
      <w:proofErr w:type="gramStart"/>
      <w:r>
        <w:t>TRUE)$</w:t>
      </w:r>
      <w:proofErr w:type="gramEnd"/>
      <w:r>
        <w:t>result</w:t>
      </w:r>
    </w:p>
    <w:p w14:paraId="50349738" w14:textId="77777777" w:rsidR="000010D7" w:rsidRDefault="000010D7">
      <w:pPr>
        <w:pStyle w:val="HTMLPreformatted"/>
        <w:divId w:val="1935433186"/>
      </w:pPr>
    </w:p>
    <w:p w14:paraId="0C9A1092" w14:textId="77777777" w:rsidR="000010D7" w:rsidRDefault="00FB192F">
      <w:pPr>
        <w:pStyle w:val="HTMLPreformatted"/>
        <w:divId w:val="1935433186"/>
      </w:pPr>
      <w:r>
        <w:t># Change the format of some columns to something more adapted than character</w:t>
      </w:r>
    </w:p>
    <w:p w14:paraId="0D7A609F" w14:textId="77777777" w:rsidR="000010D7" w:rsidRDefault="00FB192F">
      <w:pPr>
        <w:pStyle w:val="HTMLPreformatted"/>
        <w:divId w:val="1935433186"/>
      </w:pPr>
      <w:r>
        <w:t xml:space="preserve">dataEtherScan &lt;- dataEtherScan %&gt;% </w:t>
      </w:r>
    </w:p>
    <w:p w14:paraId="2AD9745A" w14:textId="77777777" w:rsidR="000010D7" w:rsidRDefault="00FB192F">
      <w:pPr>
        <w:pStyle w:val="HTMLPreformatted"/>
        <w:divId w:val="1935433186"/>
      </w:pPr>
      <w:r>
        <w:t xml:space="preserve">  mutate(value=</w:t>
      </w:r>
      <w:proofErr w:type="gramStart"/>
      <w:r>
        <w:t>as.numeric</w:t>
      </w:r>
      <w:proofErr w:type="gramEnd"/>
      <w:r>
        <w:t>(value))</w:t>
      </w:r>
    </w:p>
    <w:p w14:paraId="73516A32" w14:textId="77777777" w:rsidR="000010D7" w:rsidRDefault="000010D7">
      <w:pPr>
        <w:pStyle w:val="HTMLPreformatted"/>
        <w:divId w:val="1935433186"/>
      </w:pPr>
    </w:p>
    <w:p w14:paraId="156407A3" w14:textId="77777777" w:rsidR="000010D7" w:rsidRDefault="00FB192F">
      <w:pPr>
        <w:pStyle w:val="HTMLPreformatted"/>
        <w:divId w:val="1935433186"/>
      </w:pPr>
      <w:r>
        <w:t xml:space="preserve"># There are many transactions with a value of 0 ether. Among them, some are not directly linked to a sale (actions on the contract such as publishing, </w:t>
      </w:r>
      <w:proofErr w:type="gramStart"/>
      <w:r>
        <w:t>maintenance,...</w:t>
      </w:r>
      <w:proofErr w:type="gramEnd"/>
      <w:r>
        <w:t xml:space="preserve">) </w:t>
      </w:r>
      <w:commentRangeStart w:id="11"/>
      <w:r>
        <w:t xml:space="preserve">and some are but involve a token transfer (wrapped ETH for instance) instead of ether directly. </w:t>
      </w:r>
      <w:commentRangeEnd w:id="11"/>
      <w:r w:rsidR="00F56704">
        <w:rPr>
          <w:rStyle w:val="CommentReference"/>
          <w:rFonts w:ascii="Times New Roman" w:hAnsi="Times New Roman" w:cs="Times New Roman"/>
        </w:rPr>
        <w:commentReference w:id="11"/>
      </w:r>
      <w:r>
        <w:t>To keep things simple, let's keep only transactions involving transfer of some ether.</w:t>
      </w:r>
    </w:p>
    <w:p w14:paraId="3985BB47" w14:textId="77777777" w:rsidR="000010D7" w:rsidRDefault="00FB192F">
      <w:pPr>
        <w:pStyle w:val="HTMLPreformatted"/>
        <w:divId w:val="1935433186"/>
      </w:pPr>
      <w:r>
        <w:t xml:space="preserve">dataEtherScan &lt;- dataEtherScan %&gt;% </w:t>
      </w:r>
    </w:p>
    <w:p w14:paraId="5A6E5C12" w14:textId="77777777" w:rsidR="000010D7" w:rsidRDefault="00FB192F">
      <w:pPr>
        <w:pStyle w:val="HTMLPreformatted"/>
        <w:divId w:val="1935433186"/>
      </w:pPr>
      <w:r>
        <w:t xml:space="preserve">  filter(value&gt;0) </w:t>
      </w:r>
    </w:p>
    <w:p w14:paraId="56CF111A" w14:textId="77777777" w:rsidR="000010D7" w:rsidRDefault="000010D7">
      <w:pPr>
        <w:pStyle w:val="HTMLPreformatted"/>
        <w:divId w:val="1935433186"/>
      </w:pPr>
    </w:p>
    <w:p w14:paraId="60D0083B" w14:textId="77777777" w:rsidR="000010D7" w:rsidRDefault="00FB192F">
      <w:pPr>
        <w:pStyle w:val="HTMLPreformatted"/>
        <w:divId w:val="1935433186"/>
      </w:pPr>
      <w:r>
        <w:t># Convert ETH price in USD</w:t>
      </w:r>
    </w:p>
    <w:p w14:paraId="27D8ADF4" w14:textId="77777777" w:rsidR="000010D7" w:rsidRDefault="00FB192F">
      <w:pPr>
        <w:pStyle w:val="HTMLPreformatted"/>
        <w:divId w:val="1935433186"/>
      </w:pPr>
      <w:r>
        <w:t># For this, we first need to obtain the last USD price</w:t>
      </w:r>
    </w:p>
    <w:p w14:paraId="3E964068" w14:textId="77777777" w:rsidR="000010D7" w:rsidRDefault="00FB192F">
      <w:pPr>
        <w:pStyle w:val="HTMLPreformatted"/>
        <w:divId w:val="1935433186"/>
      </w:pPr>
      <w:r>
        <w:t xml:space="preserve">resEtherScanPrice &lt;- </w:t>
      </w:r>
      <w:proofErr w:type="gramStart"/>
      <w:r>
        <w:t>GET(</w:t>
      </w:r>
      <w:proofErr w:type="gramEnd"/>
      <w:r>
        <w:t>"https://api.etherscan.io/api",</w:t>
      </w:r>
    </w:p>
    <w:p w14:paraId="2531BCA9" w14:textId="77777777" w:rsidR="000010D7" w:rsidRDefault="00FB192F">
      <w:pPr>
        <w:pStyle w:val="HTMLPreformatted"/>
        <w:divId w:val="1935433186"/>
      </w:pPr>
      <w:r>
        <w:t xml:space="preserve">          query = </w:t>
      </w:r>
      <w:proofErr w:type="gramStart"/>
      <w:r>
        <w:t>list(</w:t>
      </w:r>
      <w:proofErr w:type="gramEnd"/>
      <w:r>
        <w:t xml:space="preserve">module="stats", </w:t>
      </w:r>
    </w:p>
    <w:p w14:paraId="001F61EF" w14:textId="77777777" w:rsidR="000010D7" w:rsidRDefault="00FB192F">
      <w:pPr>
        <w:pStyle w:val="HTMLPreformatted"/>
        <w:divId w:val="1935433186"/>
      </w:pPr>
      <w:r>
        <w:t xml:space="preserve">                       action="ethprice", </w:t>
      </w:r>
    </w:p>
    <w:p w14:paraId="4EFCCCB0" w14:textId="77777777" w:rsidR="000010D7" w:rsidRDefault="00FB192F">
      <w:pPr>
        <w:pStyle w:val="HTMLPreformatted"/>
        <w:divId w:val="1935433186"/>
      </w:pPr>
      <w:r>
        <w:t xml:space="preserve">                       apikey=EtherScanAPIToken))</w:t>
      </w:r>
    </w:p>
    <w:p w14:paraId="534564FD" w14:textId="77777777" w:rsidR="000010D7" w:rsidRDefault="00FB192F">
      <w:pPr>
        <w:pStyle w:val="HTMLPreformatted"/>
        <w:divId w:val="1935433186"/>
      </w:pPr>
      <w:r>
        <w:t>dataEtherScanPrice &lt;- fromJSON(rawToChar(resEtherScanPrice$content), flatten=</w:t>
      </w:r>
      <w:proofErr w:type="gramStart"/>
      <w:r>
        <w:t>TRUE)$</w:t>
      </w:r>
      <w:proofErr w:type="gramEnd"/>
      <w:r>
        <w:t>result$ethusd %&gt;% as.numeric()</w:t>
      </w:r>
    </w:p>
    <w:p w14:paraId="2840191A" w14:textId="77777777" w:rsidR="000010D7" w:rsidRDefault="00FB192F">
      <w:pPr>
        <w:pStyle w:val="HTMLPreformatted"/>
        <w:divId w:val="1935433186"/>
      </w:pPr>
      <w:r>
        <w:t xml:space="preserve"> </w:t>
      </w:r>
    </w:p>
    <w:p w14:paraId="3E0FB018" w14:textId="77777777" w:rsidR="000010D7" w:rsidRDefault="00FB192F">
      <w:pPr>
        <w:pStyle w:val="HTMLPreformatted"/>
        <w:divId w:val="1935433186"/>
      </w:pPr>
      <w:r>
        <w:t>dataEtherScan &lt;- dataEtherScan %&gt;%</w:t>
      </w:r>
    </w:p>
    <w:p w14:paraId="7AE364A7" w14:textId="77777777" w:rsidR="000010D7" w:rsidRDefault="00FB192F">
      <w:pPr>
        <w:pStyle w:val="HTMLPreformatted"/>
        <w:divId w:val="1935433186"/>
      </w:pPr>
      <w:r>
        <w:t xml:space="preserve">  mutate(value=value/10^18) %&gt;% #We divide by 10^18 to convert the price from Wei to ETH (see above). </w:t>
      </w:r>
    </w:p>
    <w:p w14:paraId="00995601" w14:textId="77777777" w:rsidR="000010D7" w:rsidRDefault="00FB192F">
      <w:pPr>
        <w:pStyle w:val="HTMLPreformatted"/>
        <w:divId w:val="1935433186"/>
      </w:pPr>
      <w:r>
        <w:t xml:space="preserve">  mutate(priceUSD=value*dataEtherScanPrice) # convert in USD </w:t>
      </w:r>
    </w:p>
    <w:p w14:paraId="1585173E" w14:textId="77777777" w:rsidR="000010D7" w:rsidRDefault="000010D7">
      <w:pPr>
        <w:pStyle w:val="HTMLPreformatted"/>
        <w:divId w:val="1935433186"/>
      </w:pPr>
    </w:p>
    <w:p w14:paraId="2DD965D1" w14:textId="77777777" w:rsidR="000010D7" w:rsidRDefault="00FB192F">
      <w:pPr>
        <w:pStyle w:val="HTMLPreformatted"/>
        <w:divId w:val="1935433186"/>
      </w:pPr>
      <w:r>
        <w:t># Make a histogram of the price distribution (with a log scale as prices are quite spread)</w:t>
      </w:r>
    </w:p>
    <w:p w14:paraId="0823BC10" w14:textId="77777777" w:rsidR="000010D7" w:rsidRDefault="00FB192F">
      <w:pPr>
        <w:pStyle w:val="HTMLPreformatted"/>
        <w:divId w:val="1935433186"/>
      </w:pPr>
      <w:r>
        <w:t xml:space="preserve">pHistoEtherScan &lt;- </w:t>
      </w:r>
      <w:proofErr w:type="gramStart"/>
      <w:r>
        <w:t>ggplot(</w:t>
      </w:r>
      <w:proofErr w:type="gramEnd"/>
      <w:r>
        <w:t xml:space="preserve">dataEtherScan, aes(priceUSD)) + </w:t>
      </w:r>
    </w:p>
    <w:p w14:paraId="5DF26553" w14:textId="77777777" w:rsidR="000010D7" w:rsidRDefault="00FB192F">
      <w:pPr>
        <w:pStyle w:val="HTMLPreformatted"/>
        <w:divId w:val="1935433186"/>
      </w:pPr>
      <w:r>
        <w:t xml:space="preserve">  geom_</w:t>
      </w:r>
      <w:proofErr w:type="gramStart"/>
      <w:r>
        <w:t>histogram(</w:t>
      </w:r>
      <w:proofErr w:type="gramEnd"/>
      <w:r>
        <w:t xml:space="preserve">) + </w:t>
      </w:r>
    </w:p>
    <w:p w14:paraId="3726097E" w14:textId="77777777" w:rsidR="000010D7" w:rsidRDefault="00FB192F">
      <w:pPr>
        <w:pStyle w:val="HTMLPreformatted"/>
        <w:divId w:val="1935433186"/>
      </w:pPr>
      <w:r>
        <w:t xml:space="preserve">  </w:t>
      </w:r>
      <w:proofErr w:type="gramStart"/>
      <w:r>
        <w:t>labs(</w:t>
      </w:r>
      <w:proofErr w:type="gramEnd"/>
      <w:r>
        <w:t xml:space="preserve">x="Price (USD)", title="Price per sale") + </w:t>
      </w:r>
    </w:p>
    <w:p w14:paraId="4946EAF5" w14:textId="77777777" w:rsidR="000010D7" w:rsidRDefault="00FB192F">
      <w:pPr>
        <w:pStyle w:val="HTMLPreformatted"/>
        <w:divId w:val="1935433186"/>
      </w:pPr>
      <w:r>
        <w:t xml:space="preserve">  scale_x_log10(labels = comma)</w:t>
      </w:r>
    </w:p>
    <w:p w14:paraId="40B09E15" w14:textId="77777777" w:rsidR="000010D7" w:rsidRDefault="00FB192F">
      <w:pPr>
        <w:pStyle w:val="HTMLPreformatted"/>
        <w:divId w:val="1935433186"/>
      </w:pPr>
      <w:r>
        <w:t>pHistoEtherScan</w:t>
      </w:r>
    </w:p>
    <w:p w14:paraId="52AD66BE" w14:textId="77777777" w:rsidR="000010D7" w:rsidRDefault="00FB192F">
      <w:pPr>
        <w:pStyle w:val="NormalWeb"/>
        <w:divId w:val="1935433186"/>
      </w:pPr>
      <w:r>
        <w:rPr>
          <w:rFonts w:eastAsia="Times New Roman"/>
          <w:noProof/>
          <w:sz w:val="20"/>
          <w:szCs w:val="20"/>
        </w:rPr>
        <w:lastRenderedPageBreak/>
        <w:drawing>
          <wp:inline distT="0" distB="0" distL="0" distR="0" wp14:anchorId="0EFBD0AE" wp14:editId="6D815A81">
            <wp:extent cx="64008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614B5C11" w14:textId="77777777" w:rsidR="000010D7" w:rsidRDefault="00FB192F">
      <w:pPr>
        <w:pStyle w:val="HTMLPreformatted"/>
        <w:divId w:val="1935433186"/>
      </w:pPr>
      <w:r>
        <w:t># Make a pie chart</w:t>
      </w:r>
    </w:p>
    <w:p w14:paraId="2317D83C" w14:textId="77777777" w:rsidR="000010D7" w:rsidRDefault="00FB192F">
      <w:pPr>
        <w:pStyle w:val="HTMLPreformatted"/>
        <w:divId w:val="1935433186"/>
      </w:pPr>
      <w:r>
        <w:t xml:space="preserve">dataEtherScan$cut &lt;- </w:t>
      </w:r>
      <w:proofErr w:type="gramStart"/>
      <w:r>
        <w:t>cut(</w:t>
      </w:r>
      <w:proofErr w:type="gramEnd"/>
      <w:r>
        <w:t>dataEtherScan$priceUSD, breaks = c(0, 10, 100, 1000, 10000, 100000, 1000000),</w:t>
      </w:r>
    </w:p>
    <w:p w14:paraId="64CF4A64" w14:textId="77777777" w:rsidR="000010D7" w:rsidRDefault="00FB192F">
      <w:pPr>
        <w:pStyle w:val="HTMLPreformatted"/>
        <w:divId w:val="1935433186"/>
      </w:pPr>
      <w:r>
        <w:t xml:space="preserve">                       labels = </w:t>
      </w:r>
      <w:proofErr w:type="gramStart"/>
      <w:r>
        <w:t>c(</w:t>
      </w:r>
      <w:proofErr w:type="gramEnd"/>
      <w:r>
        <w:t>"0-10USD", "10-100USD", "100-1000USD", "1000-10000USD", "10000-100000USD", "100000-1000000USD"), include.lowest = TRUE)</w:t>
      </w:r>
    </w:p>
    <w:p w14:paraId="7F65BAF0" w14:textId="77777777" w:rsidR="000010D7" w:rsidRDefault="000010D7">
      <w:pPr>
        <w:pStyle w:val="HTMLPreformatted"/>
        <w:divId w:val="1935433186"/>
      </w:pPr>
    </w:p>
    <w:p w14:paraId="7CC17681" w14:textId="77777777" w:rsidR="000010D7" w:rsidRDefault="00FB192F">
      <w:pPr>
        <w:pStyle w:val="HTMLPreformatted"/>
        <w:divId w:val="1935433186"/>
      </w:pPr>
      <w:r>
        <w:t xml:space="preserve">dataPieChartEtherScan &lt;- dataEtherScan %&gt;% </w:t>
      </w:r>
    </w:p>
    <w:p w14:paraId="24EC33AB" w14:textId="77777777" w:rsidR="000010D7" w:rsidRDefault="00FB192F">
      <w:pPr>
        <w:pStyle w:val="HTMLPreformatted"/>
        <w:divId w:val="1935433186"/>
      </w:pPr>
      <w:r>
        <w:t xml:space="preserve">  group_by(cut) %&gt;% </w:t>
      </w:r>
    </w:p>
    <w:p w14:paraId="1486E3E4" w14:textId="77777777" w:rsidR="000010D7" w:rsidRDefault="00FB192F">
      <w:pPr>
        <w:pStyle w:val="HTMLPreformatted"/>
        <w:divId w:val="1935433186"/>
      </w:pPr>
      <w:r>
        <w:t xml:space="preserve">  </w:t>
      </w:r>
      <w:proofErr w:type="gramStart"/>
      <w:r>
        <w:t>count(</w:t>
      </w:r>
      <w:proofErr w:type="gramEnd"/>
      <w:r>
        <w:t xml:space="preserve">) %&gt;% </w:t>
      </w:r>
    </w:p>
    <w:p w14:paraId="15E16138" w14:textId="77777777" w:rsidR="000010D7" w:rsidRDefault="00FB192F">
      <w:pPr>
        <w:pStyle w:val="HTMLPreformatted"/>
        <w:divId w:val="1935433186"/>
      </w:pPr>
      <w:r>
        <w:t xml:space="preserve">  </w:t>
      </w:r>
      <w:proofErr w:type="gramStart"/>
      <w:r>
        <w:t>ungroup(</w:t>
      </w:r>
      <w:proofErr w:type="gramEnd"/>
      <w:r>
        <w:t xml:space="preserve">) %&gt;% </w:t>
      </w:r>
    </w:p>
    <w:p w14:paraId="025B6E73" w14:textId="77777777" w:rsidR="000010D7" w:rsidRDefault="00FB192F">
      <w:pPr>
        <w:pStyle w:val="HTMLPreformatted"/>
        <w:divId w:val="1935433186"/>
      </w:pPr>
      <w:r>
        <w:t xml:space="preserve">  mutate(percent=`n`/sum(`n`)) %&gt;% </w:t>
      </w:r>
    </w:p>
    <w:p w14:paraId="08A8E1BC" w14:textId="77777777" w:rsidR="000010D7" w:rsidRDefault="00FB192F">
      <w:pPr>
        <w:pStyle w:val="HTMLPreformatted"/>
        <w:divId w:val="1935433186"/>
      </w:pPr>
      <w:r>
        <w:t xml:space="preserve">  arrange(desc(cut)) %&gt;%</w:t>
      </w:r>
    </w:p>
    <w:p w14:paraId="51E8A65D" w14:textId="77777777" w:rsidR="000010D7" w:rsidRDefault="00FB192F">
      <w:pPr>
        <w:pStyle w:val="HTMLPreformatted"/>
        <w:divId w:val="1935433186"/>
      </w:pPr>
      <w:r>
        <w:t xml:space="preserve">  mutate(label=</w:t>
      </w:r>
      <w:proofErr w:type="gramStart"/>
      <w:r>
        <w:t>scales::</w:t>
      </w:r>
      <w:proofErr w:type="gramEnd"/>
      <w:r>
        <w:t>percent(percent))</w:t>
      </w:r>
    </w:p>
    <w:p w14:paraId="6543300A" w14:textId="77777777" w:rsidR="000010D7" w:rsidRDefault="000010D7">
      <w:pPr>
        <w:pStyle w:val="HTMLPreformatted"/>
        <w:divId w:val="1935433186"/>
      </w:pPr>
    </w:p>
    <w:p w14:paraId="5D96E0A0" w14:textId="77777777" w:rsidR="000010D7" w:rsidRDefault="00FB192F">
      <w:pPr>
        <w:pStyle w:val="HTMLPreformatted"/>
        <w:divId w:val="1935433186"/>
      </w:pPr>
      <w:r>
        <w:t xml:space="preserve">pPieChartEtherScan &lt;- </w:t>
      </w:r>
      <w:proofErr w:type="gramStart"/>
      <w:r>
        <w:t>ggplot(</w:t>
      </w:r>
      <w:proofErr w:type="gramEnd"/>
      <w:r>
        <w:t>dataPieChartEtherScan, aes(x="", y=percent, fill=cut)) +</w:t>
      </w:r>
    </w:p>
    <w:p w14:paraId="003430AC" w14:textId="77777777" w:rsidR="000010D7" w:rsidRDefault="00FB192F">
      <w:pPr>
        <w:pStyle w:val="HTMLPreformatted"/>
        <w:divId w:val="1935433186"/>
      </w:pPr>
      <w:r>
        <w:t>geom_</w:t>
      </w:r>
      <w:proofErr w:type="gramStart"/>
      <w:r>
        <w:t>bar(</w:t>
      </w:r>
      <w:proofErr w:type="gramEnd"/>
      <w:r>
        <w:t xml:space="preserve">width = 1, stat = "identity") + </w:t>
      </w:r>
    </w:p>
    <w:p w14:paraId="6D3BE217" w14:textId="77777777" w:rsidR="000010D7" w:rsidRDefault="00FB192F">
      <w:pPr>
        <w:pStyle w:val="HTMLPreformatted"/>
        <w:divId w:val="1935433186"/>
      </w:pPr>
      <w:r>
        <w:t xml:space="preserve">  coord_</w:t>
      </w:r>
      <w:proofErr w:type="gramStart"/>
      <w:r>
        <w:t>polar(</w:t>
      </w:r>
      <w:proofErr w:type="gramEnd"/>
      <w:r>
        <w:t>"y", start=0) +</w:t>
      </w:r>
    </w:p>
    <w:p w14:paraId="2D5D819F" w14:textId="77777777" w:rsidR="000010D7" w:rsidRDefault="00FB192F">
      <w:pPr>
        <w:pStyle w:val="HTMLPreformatted"/>
        <w:divId w:val="1935433186"/>
      </w:pPr>
      <w:r>
        <w:t xml:space="preserve">  geom_</w:t>
      </w:r>
      <w:proofErr w:type="gramStart"/>
      <w:r>
        <w:t>text(</w:t>
      </w:r>
      <w:proofErr w:type="gramEnd"/>
      <w:r>
        <w:t>aes(x=1.3, y = cumsum(percent) - percent/2, label=label)) +</w:t>
      </w:r>
    </w:p>
    <w:p w14:paraId="77427CF6" w14:textId="77777777" w:rsidR="000010D7" w:rsidRDefault="00FB192F">
      <w:pPr>
        <w:pStyle w:val="HTMLPreformatted"/>
        <w:divId w:val="1935433186"/>
      </w:pPr>
      <w:r>
        <w:t xml:space="preserve">  theme_</w:t>
      </w:r>
      <w:proofErr w:type="gramStart"/>
      <w:r>
        <w:t>void(</w:t>
      </w:r>
      <w:proofErr w:type="gramEnd"/>
      <w:r>
        <w:t>)</w:t>
      </w:r>
    </w:p>
    <w:p w14:paraId="4CC0DF27" w14:textId="77777777" w:rsidR="000010D7" w:rsidRDefault="00FB192F">
      <w:pPr>
        <w:pStyle w:val="HTMLPreformatted"/>
        <w:divId w:val="1935433186"/>
      </w:pPr>
      <w:r>
        <w:t>pPieChartEtherScan</w:t>
      </w:r>
    </w:p>
    <w:p w14:paraId="1E3DC9B1" w14:textId="77777777" w:rsidR="000010D7" w:rsidRDefault="00FB192F">
      <w:pPr>
        <w:pStyle w:val="NormalWeb"/>
        <w:divId w:val="1935433186"/>
      </w:pPr>
      <w:r>
        <w:rPr>
          <w:rFonts w:eastAsia="Times New Roman"/>
          <w:noProof/>
          <w:sz w:val="20"/>
          <w:szCs w:val="20"/>
        </w:rPr>
        <w:lastRenderedPageBreak/>
        <w:drawing>
          <wp:inline distT="0" distB="0" distL="0" distR="0" wp14:anchorId="167A0904" wp14:editId="62B8A58F">
            <wp:extent cx="64008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436F3BB4" w14:textId="77777777" w:rsidR="000010D7" w:rsidRDefault="00FB192F">
      <w:pPr>
        <w:pStyle w:val="HTMLPreformatted"/>
        <w:divId w:val="1935433186"/>
      </w:pPr>
      <w:r>
        <w:t># Make a waffle chart</w:t>
      </w:r>
    </w:p>
    <w:p w14:paraId="1D524F45" w14:textId="77777777" w:rsidR="000010D7" w:rsidRDefault="00FB192F">
      <w:pPr>
        <w:pStyle w:val="HTMLPreformatted"/>
        <w:divId w:val="1935433186"/>
      </w:pPr>
      <w:r>
        <w:t>dataPieChartEtherScan &lt;- dataPieChartEtherScan %&gt;%</w:t>
      </w:r>
    </w:p>
    <w:p w14:paraId="79B7CC99" w14:textId="77777777" w:rsidR="000010D7" w:rsidRDefault="00FB192F">
      <w:pPr>
        <w:pStyle w:val="HTMLPreformatted"/>
        <w:divId w:val="1935433186"/>
      </w:pPr>
      <w:r>
        <w:t xml:space="preserve">  mutate(n=n/10)</w:t>
      </w:r>
    </w:p>
    <w:p w14:paraId="1B31152D" w14:textId="77777777" w:rsidR="000010D7" w:rsidRDefault="00FB192F">
      <w:pPr>
        <w:pStyle w:val="HTMLPreformatted"/>
        <w:divId w:val="1935433186"/>
      </w:pPr>
      <w:r>
        <w:t xml:space="preserve">pWaffle &lt;- </w:t>
      </w:r>
      <w:proofErr w:type="gramStart"/>
      <w:r>
        <w:t>waffle(</w:t>
      </w:r>
      <w:proofErr w:type="gramEnd"/>
      <w:r>
        <w:t xml:space="preserve">dataPieChartEtherScan, </w:t>
      </w:r>
    </w:p>
    <w:p w14:paraId="4506221C" w14:textId="77777777" w:rsidR="000010D7" w:rsidRDefault="00FB192F">
      <w:pPr>
        <w:pStyle w:val="HTMLPreformatted"/>
        <w:divId w:val="1935433186"/>
      </w:pPr>
      <w:r>
        <w:t xml:space="preserve">                  rows = 10, </w:t>
      </w:r>
    </w:p>
    <w:p w14:paraId="17575FF2" w14:textId="77777777" w:rsidR="000010D7" w:rsidRDefault="00FB192F">
      <w:pPr>
        <w:pStyle w:val="HTMLPreformatted"/>
        <w:divId w:val="1935433186"/>
      </w:pPr>
      <w:r>
        <w:t xml:space="preserve">                  reverse=TRUE,</w:t>
      </w:r>
    </w:p>
    <w:p w14:paraId="0E087D3E" w14:textId="77777777" w:rsidR="000010D7" w:rsidRDefault="00FB192F">
      <w:pPr>
        <w:pStyle w:val="HTMLPreformatted"/>
        <w:divId w:val="1935433186"/>
      </w:pPr>
      <w:r>
        <w:t xml:space="preserve">                  xlab = "1 square = 10 sales") </w:t>
      </w:r>
    </w:p>
    <w:p w14:paraId="76B95B15" w14:textId="77777777" w:rsidR="000010D7" w:rsidRDefault="00FB192F">
      <w:pPr>
        <w:pStyle w:val="HTMLPreformatted"/>
        <w:divId w:val="1935433186"/>
      </w:pPr>
      <w:r>
        <w:t>pWaffle</w:t>
      </w:r>
    </w:p>
    <w:p w14:paraId="3FE8313C" w14:textId="77777777" w:rsidR="000010D7" w:rsidRDefault="00FB192F">
      <w:pPr>
        <w:pStyle w:val="NormalWeb"/>
        <w:divId w:val="1935433186"/>
      </w:pPr>
      <w:r>
        <w:rPr>
          <w:rFonts w:eastAsia="Times New Roman"/>
          <w:noProof/>
          <w:sz w:val="20"/>
          <w:szCs w:val="20"/>
        </w:rPr>
        <w:lastRenderedPageBreak/>
        <w:drawing>
          <wp:inline distT="0" distB="0" distL="0" distR="0" wp14:anchorId="60B4473F" wp14:editId="7F1E3617">
            <wp:extent cx="64008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49B5A755" w14:textId="77777777" w:rsidR="000010D7" w:rsidRDefault="00FB192F">
      <w:pPr>
        <w:pStyle w:val="Heading1"/>
        <w:divId w:val="1044065054"/>
        <w:rPr>
          <w:rFonts w:eastAsia="Times New Roman"/>
        </w:rPr>
      </w:pPr>
      <w:r>
        <w:rPr>
          <w:rFonts w:eastAsia="Times New Roman"/>
        </w:rPr>
        <w:t>Conclusion</w:t>
      </w:r>
    </w:p>
    <w:p w14:paraId="58E14E3B" w14:textId="77777777" w:rsidR="000010D7" w:rsidRDefault="00FB192F">
      <w:pPr>
        <w:pStyle w:val="NormalWeb"/>
        <w:divId w:val="1044065054"/>
      </w:pPr>
      <w:r>
        <w:t xml:space="preserve">This article introduced how to read the blockchain and obtain transactions data that can be analyzed and plotted. We made here simple plot to represent sales price. That’s interesting but there a lot more we can do! In Part II, we will investigate how to go further. We can for example follow specific NFTs and see if there are sold after being purchased the first time or if people keep </w:t>
      </w:r>
      <w:proofErr w:type="gramStart"/>
      <w:r>
        <w:t>them,…</w:t>
      </w:r>
      <w:proofErr w:type="gramEnd"/>
      <w:r>
        <w:t xml:space="preserve"> Let me know by which statistics you would be interested!</w:t>
      </w:r>
    </w:p>
    <w:p w14:paraId="56830BEB" w14:textId="77777777" w:rsidR="000010D7" w:rsidRDefault="00FB192F">
      <w:pPr>
        <w:pStyle w:val="Heading1"/>
        <w:divId w:val="181937449"/>
        <w:rPr>
          <w:rFonts w:eastAsia="Times New Roman"/>
        </w:rPr>
      </w:pPr>
      <w:r>
        <w:rPr>
          <w:rFonts w:eastAsia="Times New Roman"/>
        </w:rPr>
        <w:t>References</w:t>
      </w:r>
    </w:p>
    <w:p w14:paraId="7C6D1214" w14:textId="77777777" w:rsidR="000010D7" w:rsidRDefault="002A4D29">
      <w:pPr>
        <w:numPr>
          <w:ilvl w:val="0"/>
          <w:numId w:val="2"/>
        </w:numPr>
        <w:spacing w:before="100" w:beforeAutospacing="1" w:after="100" w:afterAutospacing="1"/>
        <w:divId w:val="181937449"/>
        <w:rPr>
          <w:rFonts w:eastAsia="Times New Roman"/>
        </w:rPr>
      </w:pPr>
      <w:hyperlink r:id="rId19" w:history="1">
        <w:r w:rsidR="00FB192F">
          <w:rPr>
            <w:rStyle w:val="Hyperlink"/>
            <w:rFonts w:eastAsia="Times New Roman"/>
          </w:rPr>
          <w:t>https://docs.opensea.io/reference</w:t>
        </w:r>
      </w:hyperlink>
    </w:p>
    <w:p w14:paraId="7F5B960D" w14:textId="77777777" w:rsidR="000010D7" w:rsidRDefault="002A4D29">
      <w:pPr>
        <w:numPr>
          <w:ilvl w:val="0"/>
          <w:numId w:val="2"/>
        </w:numPr>
        <w:spacing w:before="100" w:beforeAutospacing="1" w:after="100" w:afterAutospacing="1"/>
        <w:divId w:val="181937449"/>
        <w:rPr>
          <w:rFonts w:eastAsia="Times New Roman"/>
        </w:rPr>
      </w:pPr>
      <w:hyperlink r:id="rId20" w:history="1">
        <w:r w:rsidR="00FB192F">
          <w:rPr>
            <w:rStyle w:val="Hyperlink"/>
            <w:rFonts w:eastAsia="Times New Roman"/>
          </w:rPr>
          <w:t>https://www.dataquest.io/blog/r-api-tutorial/</w:t>
        </w:r>
      </w:hyperlink>
    </w:p>
    <w:p w14:paraId="77987C9C" w14:textId="77777777" w:rsidR="000010D7" w:rsidRDefault="002A4D29">
      <w:pPr>
        <w:numPr>
          <w:ilvl w:val="0"/>
          <w:numId w:val="2"/>
        </w:numPr>
        <w:spacing w:before="100" w:beforeAutospacing="1" w:after="100" w:afterAutospacing="1"/>
        <w:divId w:val="181937449"/>
        <w:rPr>
          <w:rFonts w:eastAsia="Times New Roman"/>
        </w:rPr>
      </w:pPr>
      <w:hyperlink r:id="rId21" w:history="1">
        <w:r w:rsidR="00FB192F">
          <w:rPr>
            <w:rStyle w:val="Hyperlink"/>
            <w:rFonts w:eastAsia="Times New Roman"/>
          </w:rPr>
          <w:t>https://ethereum.org/en/nft</w:t>
        </w:r>
      </w:hyperlink>
    </w:p>
    <w:p w14:paraId="2FF171AC" w14:textId="77777777" w:rsidR="000010D7" w:rsidRDefault="002A4D29">
      <w:pPr>
        <w:numPr>
          <w:ilvl w:val="0"/>
          <w:numId w:val="2"/>
        </w:numPr>
        <w:spacing w:before="100" w:beforeAutospacing="1" w:after="100" w:afterAutospacing="1"/>
        <w:divId w:val="181937449"/>
        <w:rPr>
          <w:rFonts w:eastAsia="Times New Roman"/>
        </w:rPr>
      </w:pPr>
      <w:hyperlink r:id="rId22" w:history="1">
        <w:r w:rsidR="00FB192F">
          <w:rPr>
            <w:rStyle w:val="Hyperlink"/>
            <w:rFonts w:eastAsia="Times New Roman"/>
          </w:rPr>
          <w:t>https://influencermarketinghub.com/nft-marketplaces</w:t>
        </w:r>
      </w:hyperlink>
    </w:p>
    <w:p w14:paraId="5CA296D8" w14:textId="77777777" w:rsidR="000010D7" w:rsidRDefault="002A4D29">
      <w:pPr>
        <w:numPr>
          <w:ilvl w:val="0"/>
          <w:numId w:val="2"/>
        </w:numPr>
        <w:spacing w:before="100" w:beforeAutospacing="1" w:after="100" w:afterAutospacing="1"/>
        <w:divId w:val="181937449"/>
        <w:rPr>
          <w:rFonts w:eastAsia="Times New Roman"/>
        </w:rPr>
      </w:pPr>
      <w:hyperlink r:id="rId23" w:history="1">
        <w:r w:rsidR="00FB192F">
          <w:rPr>
            <w:rStyle w:val="Hyperlink"/>
            <w:rFonts w:eastAsia="Times New Roman"/>
          </w:rPr>
          <w:t>https://www.r-bloggers.com/</w:t>
        </w:r>
      </w:hyperlink>
    </w:p>
    <w:p w14:paraId="6481C19F" w14:textId="77777777" w:rsidR="000010D7" w:rsidRDefault="002A4D29">
      <w:pPr>
        <w:numPr>
          <w:ilvl w:val="0"/>
          <w:numId w:val="2"/>
        </w:numPr>
        <w:spacing w:before="100" w:beforeAutospacing="1" w:after="100" w:afterAutospacing="1"/>
        <w:divId w:val="181937449"/>
        <w:rPr>
          <w:rFonts w:eastAsia="Times New Roman"/>
        </w:rPr>
      </w:pPr>
      <w:hyperlink r:id="rId24" w:history="1">
        <w:r w:rsidR="00FB192F">
          <w:rPr>
            <w:rStyle w:val="Hyperlink"/>
            <w:rFonts w:eastAsia="Times New Roman"/>
          </w:rPr>
          <w:t>https://etherscan.io/</w:t>
        </w:r>
      </w:hyperlink>
    </w:p>
    <w:p w14:paraId="60EDD2D7" w14:textId="77777777" w:rsidR="000010D7" w:rsidRDefault="002A4D29">
      <w:pPr>
        <w:numPr>
          <w:ilvl w:val="0"/>
          <w:numId w:val="2"/>
        </w:numPr>
        <w:spacing w:before="100" w:beforeAutospacing="1" w:after="100" w:afterAutospacing="1"/>
        <w:divId w:val="181937449"/>
        <w:rPr>
          <w:rFonts w:eastAsia="Times New Roman"/>
        </w:rPr>
      </w:pPr>
      <w:hyperlink r:id="rId25" w:history="1">
        <w:r w:rsidR="00FB192F">
          <w:rPr>
            <w:rStyle w:val="Hyperlink"/>
            <w:rFonts w:eastAsia="Times New Roman"/>
          </w:rPr>
          <w:t>https://en.wikipedia.org/wiki/Blockchain</w:t>
        </w:r>
      </w:hyperlink>
    </w:p>
    <w:p w14:paraId="1EBE7965" w14:textId="77777777" w:rsidR="00FB192F" w:rsidRDefault="00FB192F">
      <w:pPr>
        <w:rPr>
          <w:rFonts w:eastAsia="Times New Roman"/>
        </w:rPr>
      </w:pPr>
    </w:p>
    <w:sectPr w:rsidR="00FB192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lana Filatenkova" w:date="2021-06-11T14:49:00Z" w:initials="MF">
    <w:p w14:paraId="3F7E88A4" w14:textId="1DCE32B8" w:rsidR="004B3DB4" w:rsidRPr="004B3DB4" w:rsidRDefault="004B3DB4">
      <w:pPr>
        <w:pStyle w:val="CommentText"/>
        <w:rPr>
          <w:lang w:val="en-GB"/>
        </w:rPr>
      </w:pPr>
      <w:r>
        <w:rPr>
          <w:rStyle w:val="CommentReference"/>
        </w:rPr>
        <w:annotationRef/>
      </w:r>
      <w:r>
        <w:rPr>
          <w:lang w:val="en-GB"/>
        </w:rPr>
        <w:t>You need to introduce ledger</w:t>
      </w:r>
    </w:p>
  </w:comment>
  <w:comment w:id="1" w:author="Milana Filatenkova" w:date="2021-06-11T14:49:00Z" w:initials="MF">
    <w:p w14:paraId="72A027DC" w14:textId="7FD73FF2" w:rsidR="00502FB2" w:rsidRPr="00502FB2" w:rsidRDefault="00502FB2">
      <w:pPr>
        <w:pStyle w:val="CommentText"/>
        <w:rPr>
          <w:lang w:val="en-GB"/>
        </w:rPr>
      </w:pPr>
      <w:r>
        <w:rPr>
          <w:rStyle w:val="CommentReference"/>
        </w:rPr>
        <w:annotationRef/>
      </w:r>
      <w:r>
        <w:rPr>
          <w:lang w:val="en-GB"/>
        </w:rPr>
        <w:t xml:space="preserve">Antoine </w:t>
      </w:r>
      <w:proofErr w:type="spellStart"/>
      <w:r>
        <w:rPr>
          <w:lang w:val="en-GB"/>
        </w:rPr>
        <w:t>Pissort</w:t>
      </w:r>
      <w:proofErr w:type="spellEnd"/>
      <w:r>
        <w:rPr>
          <w:lang w:val="en-GB"/>
        </w:rPr>
        <w:t>?</w:t>
      </w:r>
    </w:p>
  </w:comment>
  <w:comment w:id="9" w:author="Milana Filatenkova" w:date="2021-06-11T15:14:00Z" w:initials="MF">
    <w:p w14:paraId="072058CC" w14:textId="4A6198F4" w:rsidR="00DE33BE" w:rsidRPr="00DE33BE" w:rsidRDefault="00DE33BE">
      <w:pPr>
        <w:pStyle w:val="CommentText"/>
        <w:rPr>
          <w:lang w:val="en-GB"/>
        </w:rPr>
      </w:pPr>
      <w:r>
        <w:rPr>
          <w:rStyle w:val="CommentReference"/>
        </w:rPr>
        <w:annotationRef/>
      </w:r>
      <w:r w:rsidR="00DD4807">
        <w:rPr>
          <w:lang w:val="en-GB"/>
        </w:rPr>
        <w:t xml:space="preserve">Before going into description of this one you can mention what is the benefit of it compared to </w:t>
      </w:r>
      <w:proofErr w:type="spellStart"/>
      <w:r w:rsidR="00DD4807">
        <w:rPr>
          <w:lang w:val="en-GB"/>
        </w:rPr>
        <w:t>OPenSea</w:t>
      </w:r>
      <w:proofErr w:type="spellEnd"/>
      <w:r w:rsidR="00DD4807">
        <w:rPr>
          <w:lang w:val="en-GB"/>
        </w:rPr>
        <w:t>: 10000 transactions maximum instead of 300</w:t>
      </w:r>
    </w:p>
  </w:comment>
  <w:comment w:id="10" w:author="Milana Filatenkova" w:date="2021-06-11T15:17:00Z" w:initials="MF">
    <w:p w14:paraId="6293D646" w14:textId="58F7B201" w:rsidR="007018EE" w:rsidRPr="007018EE" w:rsidRDefault="007018EE">
      <w:pPr>
        <w:pStyle w:val="CommentText"/>
        <w:rPr>
          <w:lang w:val="en-GB"/>
        </w:rPr>
      </w:pPr>
      <w:r>
        <w:rPr>
          <w:rStyle w:val="CommentReference"/>
        </w:rPr>
        <w:annotationRef/>
      </w:r>
      <w:r>
        <w:rPr>
          <w:lang w:val="en-GB"/>
        </w:rPr>
        <w:t>What is this token? I can’t find it</w:t>
      </w:r>
    </w:p>
  </w:comment>
  <w:comment w:id="11" w:author="Milana Filatenkova" w:date="2021-06-11T15:18:00Z" w:initials="MF">
    <w:p w14:paraId="6110F6F8" w14:textId="2E1DD9E3" w:rsidR="00F56704" w:rsidRPr="00F56704" w:rsidRDefault="00F56704">
      <w:pPr>
        <w:pStyle w:val="CommentText"/>
        <w:rPr>
          <w:lang w:val="en-GB"/>
        </w:rPr>
      </w:pPr>
      <w:r>
        <w:rPr>
          <w:rStyle w:val="CommentReference"/>
        </w:rPr>
        <w:annotationRef/>
      </w:r>
      <w:r>
        <w:rPr>
          <w:lang w:val="en-GB"/>
        </w:rPr>
        <w:t>Not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7E88A4" w15:done="0"/>
  <w15:commentEx w15:paraId="72A027DC" w15:done="0"/>
  <w15:commentEx w15:paraId="072058CC" w15:done="0"/>
  <w15:commentEx w15:paraId="6293D646" w15:done="0"/>
  <w15:commentEx w15:paraId="6110F6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DF65D" w16cex:dateUtc="2021-06-11T12:49:00Z"/>
  <w16cex:commentExtensible w16cex:durableId="246DF66C" w16cex:dateUtc="2021-06-11T12:49:00Z"/>
  <w16cex:commentExtensible w16cex:durableId="246DFC54" w16cex:dateUtc="2021-06-11T13:14:00Z"/>
  <w16cex:commentExtensible w16cex:durableId="246DFD00" w16cex:dateUtc="2021-06-11T13:17:00Z"/>
  <w16cex:commentExtensible w16cex:durableId="246DFD31" w16cex:dateUtc="2021-06-11T1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7E88A4" w16cid:durableId="246DF65D"/>
  <w16cid:commentId w16cid:paraId="72A027DC" w16cid:durableId="246DF66C"/>
  <w16cid:commentId w16cid:paraId="072058CC" w16cid:durableId="246DFC54"/>
  <w16cid:commentId w16cid:paraId="6293D646" w16cid:durableId="246DFD00"/>
  <w16cid:commentId w16cid:paraId="6110F6F8" w16cid:durableId="246DFD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7D79"/>
    <w:multiLevelType w:val="multilevel"/>
    <w:tmpl w:val="DF44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D7504"/>
    <w:multiLevelType w:val="multilevel"/>
    <w:tmpl w:val="DB8C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lana Filatenkova">
    <w15:presenceInfo w15:providerId="AD" w15:userId="S::Milana.Filatenkova@pharmalex.com::b8608d24-9423-43ac-a83e-41d5bbe293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B29"/>
    <w:rsid w:val="000010D7"/>
    <w:rsid w:val="0011341B"/>
    <w:rsid w:val="002A4D29"/>
    <w:rsid w:val="00335FFD"/>
    <w:rsid w:val="004B3DB4"/>
    <w:rsid w:val="00502FB2"/>
    <w:rsid w:val="007018EE"/>
    <w:rsid w:val="00A76D0E"/>
    <w:rsid w:val="00AF0B29"/>
    <w:rsid w:val="00AF4E93"/>
    <w:rsid w:val="00B024A2"/>
    <w:rsid w:val="00D849BC"/>
    <w:rsid w:val="00DD4807"/>
    <w:rsid w:val="00DE33BE"/>
    <w:rsid w:val="00F56704"/>
    <w:rsid w:val="00FB0880"/>
    <w:rsid w:val="00FB192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03230"/>
  <w15:chartTrackingRefBased/>
  <w15:docId w15:val="{13BB5B11-AA28-48B6-9CA1-B41F2C75A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51"/>
      <w:szCs w:val="51"/>
    </w:rPr>
  </w:style>
  <w:style w:type="paragraph" w:styleId="Heading2">
    <w:name w:val="heading 2"/>
    <w:basedOn w:val="Normal"/>
    <w:link w:val="Heading2Char"/>
    <w:uiPriority w:val="9"/>
    <w:qFormat/>
    <w:pPr>
      <w:spacing w:before="100" w:beforeAutospacing="1" w:after="100" w:afterAutospacing="1"/>
      <w:outlineLvl w:val="1"/>
    </w:pPr>
    <w:rPr>
      <w:b/>
      <w:bCs/>
      <w:sz w:val="45"/>
      <w:szCs w:val="45"/>
    </w:rPr>
  </w:style>
  <w:style w:type="paragraph" w:styleId="Heading3">
    <w:name w:val="heading 3"/>
    <w:basedOn w:val="Normal"/>
    <w:link w:val="Heading3Char"/>
    <w:uiPriority w:val="9"/>
    <w:qFormat/>
    <w:pPr>
      <w:spacing w:before="100" w:beforeAutospacing="1" w:after="100" w:afterAutospacing="1"/>
      <w:outlineLvl w:val="2"/>
    </w:pPr>
    <w:rPr>
      <w:b/>
      <w:bCs/>
      <w:sz w:val="36"/>
      <w:szCs w:val="36"/>
    </w:rPr>
  </w:style>
  <w:style w:type="paragraph" w:styleId="Heading4">
    <w:name w:val="heading 4"/>
    <w:basedOn w:val="Normal"/>
    <w:link w:val="Heading4Char"/>
    <w:uiPriority w:val="9"/>
    <w:qFormat/>
    <w:pPr>
      <w:spacing w:before="100" w:beforeAutospacing="1" w:after="100" w:afterAutospacing="1"/>
      <w:outlineLvl w:val="3"/>
    </w:pPr>
    <w:rPr>
      <w:b/>
      <w:bCs/>
      <w:sz w:val="27"/>
      <w:szCs w:val="27"/>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customStyle="1" w:styleId="main-container">
    <w:name w:val="main-container"/>
    <w:basedOn w:val="Normal"/>
    <w:pPr>
      <w:spacing w:before="100" w:beforeAutospacing="1" w:after="100" w:afterAutospacing="1"/>
    </w:pPr>
  </w:style>
  <w:style w:type="paragraph" w:customStyle="1" w:styleId="tabbed-pane">
    <w:name w:val="tabbed-pane"/>
    <w:basedOn w:val="Normal"/>
    <w:pPr>
      <w:spacing w:before="100" w:beforeAutospacing="1" w:after="100" w:afterAutospacing="1"/>
    </w:pPr>
  </w:style>
  <w:style w:type="paragraph" w:customStyle="1" w:styleId="html-widget">
    <w:name w:val="html-widget"/>
    <w:basedOn w:val="Normal"/>
    <w:pPr>
      <w:spacing w:before="100" w:beforeAutospacing="1" w:after="300"/>
    </w:pPr>
  </w:style>
  <w:style w:type="character" w:customStyle="1" w:styleId="smallcaps">
    <w:name w:val="smallcaps"/>
    <w:basedOn w:val="DefaultParagraphFont"/>
    <w:rPr>
      <w:smallCaps/>
    </w:rPr>
  </w:style>
  <w:style w:type="character" w:customStyle="1" w:styleId="underline">
    <w:name w:val="underline"/>
    <w:basedOn w:val="DefaultParagraphFont"/>
    <w:rPr>
      <w:u w:val="single"/>
    </w:rPr>
  </w:style>
  <w:style w:type="paragraph" w:customStyle="1" w:styleId="Caption1">
    <w:name w:val="Caption1"/>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CommentReference">
    <w:name w:val="annotation reference"/>
    <w:basedOn w:val="DefaultParagraphFont"/>
    <w:uiPriority w:val="99"/>
    <w:semiHidden/>
    <w:unhideWhenUsed/>
    <w:rsid w:val="004B3DB4"/>
    <w:rPr>
      <w:sz w:val="16"/>
      <w:szCs w:val="16"/>
    </w:rPr>
  </w:style>
  <w:style w:type="paragraph" w:styleId="CommentText">
    <w:name w:val="annotation text"/>
    <w:basedOn w:val="Normal"/>
    <w:link w:val="CommentTextChar"/>
    <w:uiPriority w:val="99"/>
    <w:semiHidden/>
    <w:unhideWhenUsed/>
    <w:rsid w:val="004B3DB4"/>
    <w:rPr>
      <w:sz w:val="20"/>
      <w:szCs w:val="20"/>
    </w:rPr>
  </w:style>
  <w:style w:type="character" w:customStyle="1" w:styleId="CommentTextChar">
    <w:name w:val="Comment Text Char"/>
    <w:basedOn w:val="DefaultParagraphFont"/>
    <w:link w:val="CommentText"/>
    <w:uiPriority w:val="99"/>
    <w:semiHidden/>
    <w:rsid w:val="004B3DB4"/>
    <w:rPr>
      <w:rFonts w:eastAsiaTheme="minorEastAsia"/>
    </w:rPr>
  </w:style>
  <w:style w:type="paragraph" w:styleId="CommentSubject">
    <w:name w:val="annotation subject"/>
    <w:basedOn w:val="CommentText"/>
    <w:next w:val="CommentText"/>
    <w:link w:val="CommentSubjectChar"/>
    <w:uiPriority w:val="99"/>
    <w:semiHidden/>
    <w:unhideWhenUsed/>
    <w:rsid w:val="004B3DB4"/>
    <w:rPr>
      <w:b/>
      <w:bCs/>
    </w:rPr>
  </w:style>
  <w:style w:type="character" w:customStyle="1" w:styleId="CommentSubjectChar">
    <w:name w:val="Comment Subject Char"/>
    <w:basedOn w:val="CommentTextChar"/>
    <w:link w:val="CommentSubject"/>
    <w:uiPriority w:val="99"/>
    <w:semiHidden/>
    <w:rsid w:val="004B3DB4"/>
    <w:rPr>
      <w:rFonts w:eastAsiaTheme="minorEastAsia"/>
      <w:b/>
      <w:bCs/>
    </w:rPr>
  </w:style>
  <w:style w:type="paragraph" w:styleId="BalloonText">
    <w:name w:val="Balloon Text"/>
    <w:basedOn w:val="Normal"/>
    <w:link w:val="BalloonTextChar"/>
    <w:uiPriority w:val="99"/>
    <w:semiHidden/>
    <w:unhideWhenUsed/>
    <w:rsid w:val="002A4D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D29"/>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167369">
      <w:marLeft w:val="0"/>
      <w:marRight w:val="0"/>
      <w:marTop w:val="0"/>
      <w:marBottom w:val="0"/>
      <w:divBdr>
        <w:top w:val="none" w:sz="0" w:space="0" w:color="auto"/>
        <w:left w:val="none" w:sz="0" w:space="0" w:color="auto"/>
        <w:bottom w:val="none" w:sz="0" w:space="0" w:color="auto"/>
        <w:right w:val="none" w:sz="0" w:space="0" w:color="auto"/>
      </w:divBdr>
      <w:divsChild>
        <w:div w:id="762191151">
          <w:marLeft w:val="0"/>
          <w:marRight w:val="0"/>
          <w:marTop w:val="0"/>
          <w:marBottom w:val="0"/>
          <w:divBdr>
            <w:top w:val="none" w:sz="0" w:space="0" w:color="auto"/>
            <w:left w:val="none" w:sz="0" w:space="0" w:color="auto"/>
            <w:bottom w:val="none" w:sz="0" w:space="0" w:color="auto"/>
            <w:right w:val="none" w:sz="0" w:space="0" w:color="auto"/>
          </w:divBdr>
        </w:div>
        <w:div w:id="587736681">
          <w:marLeft w:val="0"/>
          <w:marRight w:val="0"/>
          <w:marTop w:val="0"/>
          <w:marBottom w:val="0"/>
          <w:divBdr>
            <w:top w:val="none" w:sz="0" w:space="0" w:color="auto"/>
            <w:left w:val="none" w:sz="0" w:space="0" w:color="auto"/>
            <w:bottom w:val="none" w:sz="0" w:space="0" w:color="auto"/>
            <w:right w:val="none" w:sz="0" w:space="0" w:color="auto"/>
          </w:divBdr>
        </w:div>
        <w:div w:id="649290315">
          <w:marLeft w:val="0"/>
          <w:marRight w:val="0"/>
          <w:marTop w:val="0"/>
          <w:marBottom w:val="0"/>
          <w:divBdr>
            <w:top w:val="none" w:sz="0" w:space="0" w:color="auto"/>
            <w:left w:val="none" w:sz="0" w:space="0" w:color="auto"/>
            <w:bottom w:val="none" w:sz="0" w:space="0" w:color="auto"/>
            <w:right w:val="none" w:sz="0" w:space="0" w:color="auto"/>
          </w:divBdr>
        </w:div>
        <w:div w:id="1677807738">
          <w:marLeft w:val="0"/>
          <w:marRight w:val="0"/>
          <w:marTop w:val="0"/>
          <w:marBottom w:val="0"/>
          <w:divBdr>
            <w:top w:val="none" w:sz="0" w:space="0" w:color="auto"/>
            <w:left w:val="none" w:sz="0" w:space="0" w:color="auto"/>
            <w:bottom w:val="none" w:sz="0" w:space="0" w:color="auto"/>
            <w:right w:val="none" w:sz="0" w:space="0" w:color="auto"/>
          </w:divBdr>
        </w:div>
        <w:div w:id="1935433186">
          <w:marLeft w:val="0"/>
          <w:marRight w:val="0"/>
          <w:marTop w:val="0"/>
          <w:marBottom w:val="0"/>
          <w:divBdr>
            <w:top w:val="none" w:sz="0" w:space="0" w:color="auto"/>
            <w:left w:val="none" w:sz="0" w:space="0" w:color="auto"/>
            <w:bottom w:val="none" w:sz="0" w:space="0" w:color="auto"/>
            <w:right w:val="none" w:sz="0" w:space="0" w:color="auto"/>
          </w:divBdr>
        </w:div>
        <w:div w:id="1044065054">
          <w:marLeft w:val="0"/>
          <w:marRight w:val="0"/>
          <w:marTop w:val="0"/>
          <w:marBottom w:val="0"/>
          <w:divBdr>
            <w:top w:val="none" w:sz="0" w:space="0" w:color="auto"/>
            <w:left w:val="none" w:sz="0" w:space="0" w:color="auto"/>
            <w:bottom w:val="none" w:sz="0" w:space="0" w:color="auto"/>
            <w:right w:val="none" w:sz="0" w:space="0" w:color="auto"/>
          </w:divBdr>
        </w:div>
        <w:div w:id="18193744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thereum.org/en/nft" TargetMode="External"/><Relationship Id="rId7" Type="http://schemas.openxmlformats.org/officeDocument/2006/relationships/hyperlink" Target="https://ethereum.org/en/nft"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en.wikipedia.org/wiki/Blockchain"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dataquest.io/blog/r-api-tutoria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18/08/relationships/commentsExtensible" Target="commentsExtensible.xml"/><Relationship Id="rId24" Type="http://schemas.openxmlformats.org/officeDocument/2006/relationships/hyperlink" Target="https://etherscan.io/" TargetMode="External"/><Relationship Id="rId5" Type="http://schemas.openxmlformats.org/officeDocument/2006/relationships/webSettings" Target="webSettings.xml"/><Relationship Id="rId15" Type="http://schemas.openxmlformats.org/officeDocument/2006/relationships/hyperlink" Target="https://etherscan.io/txs?a=0x7be8076f4ea4a4ad08075c2508e481d6c946d12b" TargetMode="External"/><Relationship Id="rId23" Type="http://schemas.openxmlformats.org/officeDocument/2006/relationships/hyperlink" Target="https://www.r-bloggers.com/"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docs.opensea.io/referenc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influencermarketinghub.com/nft-marketplaces"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EED83-C6C0-4946-BE7B-783BE051B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2256</Words>
  <Characters>12863</Characters>
  <Application>Microsoft Office Word</Application>
  <DocSecurity>0</DocSecurity>
  <Lines>107</Lines>
  <Paragraphs>30</Paragraphs>
  <ScaleCrop>false</ScaleCrop>
  <Company/>
  <LinksUpToDate>false</LinksUpToDate>
  <CharactersWithSpaces>15089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on Blockchain with R. Part 1: reading the blockchain</dc:title>
  <dc:subject/>
  <dc:creator>Thomas de Marchin</dc:creator>
  <cp:keywords/>
  <dc:description/>
  <cp:lastModifiedBy>Thomas de Marchin</cp:lastModifiedBy>
  <cp:revision>3</cp:revision>
  <dcterms:created xsi:type="dcterms:W3CDTF">2021-06-11T14:14:00Z</dcterms:created>
  <dcterms:modified xsi:type="dcterms:W3CDTF">2021-06-11T14:49:00Z</dcterms:modified>
</cp:coreProperties>
</file>